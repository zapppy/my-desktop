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CB201" w14:textId="77777777" w:rsidR="002A238B" w:rsidRPr="00C62CE8" w:rsidRDefault="002A238B" w:rsidP="002A238B">
      <w:pPr>
        <w:pStyle w:val="10Overview"/>
        <w:outlineLvl w:val="0"/>
        <w:rPr>
          <w:rFonts w:asciiTheme="majorHAnsi" w:hAnsiTheme="majorHAnsi"/>
        </w:rPr>
      </w:pPr>
      <w:bookmarkStart w:id="0" w:name="_Toc464236146"/>
      <w:bookmarkStart w:id="1" w:name="_Toc35412548"/>
      <w:bookmarkStart w:id="2" w:name="_Toc38242068"/>
      <w:bookmarkStart w:id="3" w:name="_Toc38242370"/>
      <w:bookmarkStart w:id="4" w:name="_Toc39361047"/>
      <w:bookmarkEnd w:id="0"/>
    </w:p>
    <w:bookmarkEnd w:id="1"/>
    <w:bookmarkEnd w:id="2"/>
    <w:bookmarkEnd w:id="3"/>
    <w:bookmarkEnd w:id="4"/>
    <w:p w14:paraId="2CE583C4" w14:textId="77777777" w:rsidR="002A238B" w:rsidRPr="00C62CE8" w:rsidRDefault="002A238B" w:rsidP="002A238B">
      <w:pPr>
        <w:pStyle w:val="NoSpacing"/>
        <w:ind w:left="720"/>
        <w:rPr>
          <w:rFonts w:asciiTheme="majorHAnsi" w:hAnsiTheme="majorHAnsi"/>
        </w:rPr>
      </w:pPr>
    </w:p>
    <w:p w14:paraId="2A8161CB" w14:textId="13F2BA49" w:rsidR="002A238B" w:rsidRDefault="003A42C2" w:rsidP="00B87D8B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RAVE</w:t>
      </w:r>
      <w:r w:rsidR="002A238B" w:rsidRPr="002A238B">
        <w:rPr>
          <w:rFonts w:asciiTheme="majorHAnsi" w:hAnsiTheme="majorHAnsi"/>
        </w:rPr>
        <w:t xml:space="preserve"> is an electronic data capture tool (EDC) for capturing, managing and reporting</w:t>
      </w:r>
      <w:r w:rsidR="00B87D8B">
        <w:rPr>
          <w:rFonts w:asciiTheme="majorHAnsi" w:hAnsiTheme="majorHAnsi"/>
        </w:rPr>
        <w:t xml:space="preserve"> </w:t>
      </w:r>
      <w:r w:rsidR="000351A0">
        <w:rPr>
          <w:rFonts w:asciiTheme="majorHAnsi" w:hAnsiTheme="majorHAnsi"/>
        </w:rPr>
        <w:t>p</w:t>
      </w:r>
      <w:r w:rsidR="000351A0" w:rsidRPr="002A238B">
        <w:rPr>
          <w:rFonts w:asciiTheme="majorHAnsi" w:hAnsiTheme="majorHAnsi"/>
        </w:rPr>
        <w:t>atient</w:t>
      </w:r>
      <w:r w:rsidR="002A238B" w:rsidRPr="002A238B">
        <w:rPr>
          <w:rFonts w:asciiTheme="majorHAnsi" w:hAnsiTheme="majorHAnsi"/>
        </w:rPr>
        <w:t xml:space="preserve"> data.</w:t>
      </w:r>
      <w:r w:rsidR="008E68F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RAVE</w:t>
      </w:r>
      <w:r w:rsidR="002A238B" w:rsidRPr="002A238B">
        <w:rPr>
          <w:rFonts w:asciiTheme="majorHAnsi" w:hAnsiTheme="majorHAnsi"/>
        </w:rPr>
        <w:t xml:space="preserve"> is categorized as a critical application</w:t>
      </w:r>
      <w:r w:rsidR="00A23E5F">
        <w:rPr>
          <w:rFonts w:asciiTheme="majorHAnsi" w:hAnsiTheme="majorHAnsi"/>
        </w:rPr>
        <w:t xml:space="preserve"> and it is hosted by </w:t>
      </w:r>
      <w:proofErr w:type="spellStart"/>
      <w:r w:rsidR="00A23E5F">
        <w:rPr>
          <w:rFonts w:asciiTheme="majorHAnsi" w:hAnsiTheme="majorHAnsi"/>
        </w:rPr>
        <w:t>Medidata</w:t>
      </w:r>
      <w:proofErr w:type="spellEnd"/>
      <w:r w:rsidR="002A238B" w:rsidRPr="002A238B">
        <w:rPr>
          <w:rFonts w:asciiTheme="majorHAnsi" w:hAnsiTheme="majorHAnsi"/>
        </w:rPr>
        <w:t>.</w:t>
      </w:r>
    </w:p>
    <w:p w14:paraId="114B5289" w14:textId="77777777" w:rsidR="00B87D8B" w:rsidRPr="002A238B" w:rsidRDefault="00B87D8B" w:rsidP="00B87D8B">
      <w:pPr>
        <w:ind w:left="720"/>
        <w:rPr>
          <w:rFonts w:asciiTheme="majorHAnsi" w:hAnsiTheme="majorHAnsi"/>
        </w:rPr>
      </w:pPr>
    </w:p>
    <w:p w14:paraId="40917699" w14:textId="77777777" w:rsidR="002A238B" w:rsidRDefault="002A238B" w:rsidP="002A238B">
      <w:pPr>
        <w:ind w:left="720"/>
        <w:rPr>
          <w:rFonts w:asciiTheme="majorHAnsi" w:hAnsiTheme="majorHAnsi"/>
        </w:rPr>
      </w:pPr>
      <w:r w:rsidRPr="002A238B">
        <w:rPr>
          <w:rFonts w:asciiTheme="majorHAnsi" w:hAnsiTheme="majorHAnsi"/>
        </w:rPr>
        <w:t>Application SP ID is 753.</w:t>
      </w:r>
    </w:p>
    <w:p w14:paraId="277F9ADC" w14:textId="77777777" w:rsidR="002A238B" w:rsidRPr="002A238B" w:rsidRDefault="002A238B" w:rsidP="002A238B">
      <w:pPr>
        <w:ind w:left="720"/>
        <w:rPr>
          <w:rFonts w:asciiTheme="majorHAnsi" w:hAnsiTheme="majorHAnsi"/>
        </w:rPr>
      </w:pPr>
    </w:p>
    <w:p w14:paraId="6564A424" w14:textId="77777777" w:rsidR="002A238B" w:rsidRPr="00C62CE8" w:rsidRDefault="002A238B" w:rsidP="002A238B">
      <w:pPr>
        <w:ind w:left="720"/>
        <w:rPr>
          <w:rFonts w:asciiTheme="majorHAnsi" w:hAnsiTheme="majorHAnsi"/>
        </w:rPr>
      </w:pPr>
      <w:r w:rsidRPr="00C62CE8">
        <w:rPr>
          <w:rFonts w:asciiTheme="majorHAnsi" w:hAnsiTheme="majorHAnsi"/>
          <w:b/>
          <w:bCs/>
        </w:rPr>
        <w:t>Please note:</w:t>
      </w:r>
      <w:r w:rsidRPr="00C62CE8">
        <w:rPr>
          <w:rFonts w:asciiTheme="majorHAnsi" w:hAnsiTheme="majorHAnsi"/>
        </w:rPr>
        <w:t xml:space="preserve"> Do not use the Application Handbook to identify the latest owners (Application, Support or Business).   For BTS IT Support Owner: Access the application portfolio management tool</w:t>
      </w:r>
      <w:r>
        <w:rPr>
          <w:rFonts w:asciiTheme="majorHAnsi" w:hAnsiTheme="majorHAnsi"/>
        </w:rPr>
        <w:t xml:space="preserve"> </w:t>
      </w:r>
      <w:r w:rsidRPr="00C62CE8">
        <w:rPr>
          <w:rFonts w:asciiTheme="majorHAnsi" w:hAnsiTheme="majorHAnsi"/>
        </w:rPr>
        <w:t xml:space="preserve">(HOPEX) for current support owner names. </w:t>
      </w:r>
    </w:p>
    <w:p w14:paraId="60F9D816" w14:textId="77777777" w:rsidR="002A238B" w:rsidRPr="00C62CE8" w:rsidRDefault="002A238B" w:rsidP="002A238B">
      <w:pPr>
        <w:pStyle w:val="Indent1"/>
        <w:tabs>
          <w:tab w:val="left" w:pos="6495"/>
        </w:tabs>
        <w:ind w:left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</w:p>
    <w:p w14:paraId="6BE3AA1E" w14:textId="77777777" w:rsidR="002A238B" w:rsidRPr="00C62CE8" w:rsidRDefault="002A238B" w:rsidP="002A238B">
      <w:pPr>
        <w:pStyle w:val="11Level2Heading"/>
        <w:numPr>
          <w:ilvl w:val="1"/>
          <w:numId w:val="26"/>
        </w:numPr>
        <w:outlineLvl w:val="0"/>
        <w:rPr>
          <w:rFonts w:asciiTheme="majorHAnsi" w:hAnsiTheme="majorHAnsi"/>
        </w:rPr>
      </w:pPr>
      <w:bookmarkStart w:id="5" w:name="_Toc43197532"/>
      <w:bookmarkStart w:id="6" w:name="_Toc464236147"/>
      <w:r w:rsidRPr="00C62CE8">
        <w:rPr>
          <w:rFonts w:asciiTheme="majorHAnsi" w:hAnsiTheme="majorHAnsi"/>
        </w:rPr>
        <w:t xml:space="preserve">Table of </w:t>
      </w:r>
      <w:bookmarkEnd w:id="5"/>
      <w:r w:rsidRPr="00C62CE8">
        <w:rPr>
          <w:rFonts w:asciiTheme="majorHAnsi" w:hAnsiTheme="majorHAnsi"/>
        </w:rPr>
        <w:t>Contents</w:t>
      </w:r>
      <w:bookmarkEnd w:id="6"/>
      <w:r w:rsidRPr="00C62CE8">
        <w:rPr>
          <w:rFonts w:asciiTheme="majorHAnsi" w:hAnsiTheme="majorHAnsi"/>
        </w:rPr>
        <w:t xml:space="preserve">  </w:t>
      </w:r>
    </w:p>
    <w:p w14:paraId="180230D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2A238B" w:rsidRPr="00C62CE8" w14:paraId="26111A15" w14:textId="77777777" w:rsidTr="002A238B">
        <w:tc>
          <w:tcPr>
            <w:tcW w:w="9720" w:type="dxa"/>
          </w:tcPr>
          <w:p w14:paraId="27189055" w14:textId="77777777" w:rsidR="002A238B" w:rsidRPr="00C62CE8" w:rsidRDefault="002A238B" w:rsidP="002A238B">
            <w:pPr>
              <w:pStyle w:val="Heading2"/>
              <w:rPr>
                <w:rFonts w:asciiTheme="majorHAnsi" w:hAnsiTheme="majorHAnsi"/>
              </w:rPr>
            </w:pPr>
            <w:bookmarkStart w:id="7" w:name="_Toc35412549"/>
            <w:bookmarkStart w:id="8" w:name="_Toc38242069"/>
            <w:bookmarkStart w:id="9" w:name="_Toc38242404"/>
            <w:r w:rsidRPr="00C62CE8">
              <w:rPr>
                <w:rFonts w:asciiTheme="majorHAnsi" w:hAnsiTheme="majorHAnsi"/>
              </w:rPr>
              <w:tab/>
            </w:r>
          </w:p>
          <w:p w14:paraId="7465D9C1" w14:textId="77777777" w:rsidR="002A238B" w:rsidRPr="00C62CE8" w:rsidRDefault="002A238B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r w:rsidRPr="00C62CE8">
              <w:rPr>
                <w:rFonts w:asciiTheme="majorHAnsi" w:hAnsiTheme="majorHAnsi"/>
                <w:b/>
              </w:rPr>
              <w:fldChar w:fldCharType="begin"/>
            </w:r>
            <w:r w:rsidRPr="00C62CE8">
              <w:rPr>
                <w:rFonts w:asciiTheme="majorHAnsi" w:hAnsiTheme="majorHAnsi"/>
                <w:b/>
              </w:rPr>
              <w:instrText xml:space="preserve"> TOC \n \p " " \h \z \t "Attachments,1,2.0 Definitions,1,3.0 Requirements,1,4.0 Document Requirements,1,1+.1+ Level 2 Heading,2,1.0 Overview,1" </w:instrText>
            </w:r>
            <w:r w:rsidRPr="00C62CE8">
              <w:rPr>
                <w:rFonts w:asciiTheme="majorHAnsi" w:hAnsiTheme="majorHAnsi"/>
                <w:b/>
              </w:rPr>
              <w:fldChar w:fldCharType="separate"/>
            </w:r>
            <w:hyperlink w:anchor="_Toc464236146" w:history="1">
              <w:r w:rsidRPr="00C62CE8">
                <w:rPr>
                  <w:rStyle w:val="Hyperlink"/>
                  <w:rFonts w:asciiTheme="majorHAnsi" w:hAnsiTheme="majorHAnsi"/>
                </w:rPr>
                <w:t>1.0     Overview</w:t>
              </w:r>
            </w:hyperlink>
          </w:p>
          <w:p w14:paraId="025FA8E5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7" w:history="1">
              <w:r w:rsidR="002A238B" w:rsidRPr="00C62CE8">
                <w:rPr>
                  <w:rStyle w:val="Hyperlink"/>
                  <w:rFonts w:asciiTheme="majorHAnsi" w:hAnsiTheme="majorHAnsi"/>
                </w:rPr>
                <w:t>1.1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Table of Contents</w:t>
              </w:r>
            </w:hyperlink>
          </w:p>
          <w:p w14:paraId="2ADEFC56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8" w:history="1">
              <w:r w:rsidR="002A238B" w:rsidRPr="00C62CE8">
                <w:rPr>
                  <w:rStyle w:val="Hyperlink"/>
                  <w:rFonts w:asciiTheme="majorHAnsi" w:hAnsiTheme="majorHAnsi"/>
                </w:rPr>
                <w:t>1.2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Purpose</w:t>
              </w:r>
            </w:hyperlink>
          </w:p>
          <w:p w14:paraId="478329FD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9" w:history="1">
              <w:r w:rsidR="002A238B" w:rsidRPr="00C62CE8">
                <w:rPr>
                  <w:rStyle w:val="Hyperlink"/>
                  <w:rFonts w:asciiTheme="majorHAnsi" w:hAnsiTheme="majorHAnsi"/>
                </w:rPr>
                <w:t>1.3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Scope</w:t>
              </w:r>
            </w:hyperlink>
          </w:p>
          <w:p w14:paraId="0DEEA8FA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0" w:history="1">
              <w:r w:rsidR="002A238B" w:rsidRPr="00C62CE8">
                <w:rPr>
                  <w:rStyle w:val="Hyperlink"/>
                  <w:rFonts w:asciiTheme="majorHAnsi" w:hAnsiTheme="majorHAnsi"/>
                </w:rPr>
                <w:t>1.4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Responsibilities</w:t>
              </w:r>
            </w:hyperlink>
          </w:p>
          <w:p w14:paraId="17D53F09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1" w:history="1">
              <w:r w:rsidR="002A238B" w:rsidRPr="00C62CE8">
                <w:rPr>
                  <w:rStyle w:val="Hyperlink"/>
                  <w:rFonts w:asciiTheme="majorHAnsi" w:hAnsiTheme="majorHAnsi"/>
                </w:rPr>
                <w:t>2.0    Definitions</w:t>
              </w:r>
            </w:hyperlink>
          </w:p>
          <w:p w14:paraId="6AE0094B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2" w:history="1">
              <w:r w:rsidR="002A238B" w:rsidRPr="00C62CE8">
                <w:rPr>
                  <w:rStyle w:val="Hyperlink"/>
                  <w:rFonts w:asciiTheme="majorHAnsi" w:hAnsiTheme="majorHAnsi"/>
                </w:rPr>
                <w:t>3.0    Requirements</w:t>
              </w:r>
            </w:hyperlink>
          </w:p>
          <w:p w14:paraId="2FD177F6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3" w:history="1">
              <w:r w:rsidR="002A238B" w:rsidRPr="00C62CE8">
                <w:rPr>
                  <w:rStyle w:val="Hyperlink"/>
                  <w:rFonts w:asciiTheme="majorHAnsi" w:hAnsiTheme="majorHAnsi"/>
                </w:rPr>
                <w:t>3.1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Performance Requirements</w:t>
              </w:r>
            </w:hyperlink>
          </w:p>
          <w:p w14:paraId="11F3D9A2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4" w:history="1">
              <w:r w:rsidR="002A238B" w:rsidRPr="00C62CE8">
                <w:rPr>
                  <w:rStyle w:val="Hyperlink"/>
                  <w:rFonts w:asciiTheme="majorHAnsi" w:hAnsiTheme="majorHAnsi"/>
                </w:rPr>
                <w:t>3.2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Service Requirements</w:t>
              </w:r>
            </w:hyperlink>
          </w:p>
          <w:p w14:paraId="52F0D758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5" w:history="1">
              <w:r w:rsidR="002A238B" w:rsidRPr="00C62CE8">
                <w:rPr>
                  <w:rStyle w:val="Hyperlink"/>
                  <w:rFonts w:asciiTheme="majorHAnsi" w:hAnsiTheme="majorHAnsi"/>
                </w:rPr>
                <w:t>4.0    Business Process Overview</w:t>
              </w:r>
            </w:hyperlink>
          </w:p>
          <w:p w14:paraId="7C822D59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6" w:history="1">
              <w:r w:rsidR="002A238B" w:rsidRPr="00C62CE8">
                <w:rPr>
                  <w:rStyle w:val="Hyperlink"/>
                  <w:rFonts w:asciiTheme="majorHAnsi" w:hAnsiTheme="majorHAnsi"/>
                </w:rPr>
                <w:t>4.1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Business Process Workflow</w:t>
              </w:r>
            </w:hyperlink>
          </w:p>
          <w:p w14:paraId="29129C21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7" w:history="1">
              <w:r w:rsidR="002A238B" w:rsidRPr="00C62CE8">
                <w:rPr>
                  <w:rStyle w:val="Hyperlink"/>
                  <w:rFonts w:asciiTheme="majorHAnsi" w:hAnsiTheme="majorHAnsi"/>
                </w:rPr>
                <w:t>4.2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Business Module Description</w:t>
              </w:r>
            </w:hyperlink>
          </w:p>
          <w:p w14:paraId="49FC6DF0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8" w:history="1">
              <w:r w:rsidR="002A238B" w:rsidRPr="00C62CE8">
                <w:rPr>
                  <w:rStyle w:val="Hyperlink"/>
                  <w:rFonts w:asciiTheme="majorHAnsi" w:hAnsiTheme="majorHAnsi"/>
                </w:rPr>
                <w:t>5.0    Application Overview</w:t>
              </w:r>
            </w:hyperlink>
          </w:p>
          <w:p w14:paraId="741262C1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9" w:history="1">
              <w:r w:rsidR="002A238B" w:rsidRPr="00C62CE8">
                <w:rPr>
                  <w:rStyle w:val="Hyperlink"/>
                  <w:rFonts w:asciiTheme="majorHAnsi" w:hAnsiTheme="majorHAnsi"/>
                </w:rPr>
                <w:t>5.1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System Architecture</w:t>
              </w:r>
            </w:hyperlink>
          </w:p>
          <w:p w14:paraId="00638CC3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0" w:history="1">
              <w:r w:rsidR="002A238B" w:rsidRPr="00C62CE8">
                <w:rPr>
                  <w:rStyle w:val="Hyperlink"/>
                  <w:rFonts w:asciiTheme="majorHAnsi" w:hAnsiTheme="majorHAnsi"/>
                </w:rPr>
                <w:t>6.0    Application Onboarding Requirements</w:t>
              </w:r>
            </w:hyperlink>
          </w:p>
          <w:p w14:paraId="061BD80E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1" w:history="1">
              <w:r w:rsidR="002A238B" w:rsidRPr="00C62CE8">
                <w:rPr>
                  <w:rStyle w:val="Hyperlink"/>
                  <w:rFonts w:asciiTheme="majorHAnsi" w:hAnsiTheme="majorHAnsi"/>
                </w:rPr>
                <w:t>6.1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Application Level Training</w:t>
              </w:r>
            </w:hyperlink>
          </w:p>
          <w:p w14:paraId="753C41F0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2" w:history="1">
              <w:r w:rsidR="002A238B" w:rsidRPr="00C62CE8">
                <w:rPr>
                  <w:rStyle w:val="Hyperlink"/>
                  <w:rFonts w:asciiTheme="majorHAnsi" w:hAnsiTheme="majorHAnsi"/>
                </w:rPr>
                <w:t>6.2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Application Access &amp; Onboarding</w:t>
              </w:r>
            </w:hyperlink>
          </w:p>
          <w:p w14:paraId="23BA8CE3" w14:textId="77777777" w:rsidR="002A238B" w:rsidRPr="00C62CE8" w:rsidRDefault="00173E79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3" w:history="1">
              <w:r w:rsidR="002A238B" w:rsidRPr="00C62CE8">
                <w:rPr>
                  <w:rStyle w:val="Hyperlink"/>
                  <w:rFonts w:asciiTheme="majorHAnsi" w:hAnsiTheme="majorHAnsi"/>
                </w:rPr>
                <w:t>7.0    Scope of Maintenance Operations</w:t>
              </w:r>
            </w:hyperlink>
          </w:p>
          <w:p w14:paraId="46BB94FD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4" w:history="1">
              <w:r w:rsidR="002A238B" w:rsidRPr="00C62CE8">
                <w:rPr>
                  <w:rStyle w:val="Hyperlink"/>
                  <w:rFonts w:asciiTheme="majorHAnsi" w:hAnsiTheme="majorHAnsi"/>
                </w:rPr>
                <w:t>7.1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In Scope Activities</w:t>
              </w:r>
            </w:hyperlink>
          </w:p>
          <w:p w14:paraId="254F946A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5" w:history="1">
              <w:r w:rsidR="002A238B" w:rsidRPr="00C62CE8">
                <w:rPr>
                  <w:rStyle w:val="Hyperlink"/>
                  <w:rFonts w:asciiTheme="majorHAnsi" w:hAnsiTheme="majorHAnsi"/>
                </w:rPr>
                <w:t>7.2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Out of Scope Activities</w:t>
              </w:r>
            </w:hyperlink>
          </w:p>
          <w:p w14:paraId="78FD6C90" w14:textId="77777777" w:rsidR="002A238B" w:rsidRPr="00C62CE8" w:rsidRDefault="00173E79" w:rsidP="002A238B">
            <w:pPr>
              <w:pStyle w:val="TOC2"/>
              <w:rPr>
                <w:rStyle w:val="Hyperlink"/>
                <w:rFonts w:asciiTheme="majorHAnsi" w:hAnsiTheme="majorHAnsi"/>
              </w:rPr>
            </w:pPr>
            <w:hyperlink w:anchor="_Toc464236166" w:history="1">
              <w:r w:rsidR="002A238B" w:rsidRPr="00C62CE8">
                <w:rPr>
                  <w:rStyle w:val="Hyperlink"/>
                  <w:rFonts w:asciiTheme="majorHAnsi" w:hAnsiTheme="majorHAnsi"/>
                </w:rPr>
                <w:t>7.3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Site and Regional Differences</w:t>
              </w:r>
            </w:hyperlink>
          </w:p>
          <w:p w14:paraId="2D3ACA26" w14:textId="77777777" w:rsidR="002A238B" w:rsidRPr="00C62CE8" w:rsidRDefault="002A238B" w:rsidP="002A238B">
            <w:pPr>
              <w:tabs>
                <w:tab w:val="left" w:pos="1320"/>
              </w:tabs>
              <w:rPr>
                <w:rFonts w:asciiTheme="majorHAnsi" w:eastAsiaTheme="minorEastAsia" w:hAnsiTheme="majorHAnsi"/>
              </w:rPr>
            </w:pPr>
            <w:r w:rsidRPr="00C62CE8">
              <w:rPr>
                <w:rFonts w:asciiTheme="majorHAnsi" w:eastAsiaTheme="minorEastAsia" w:hAnsiTheme="majorHAnsi"/>
              </w:rPr>
              <w:t xml:space="preserve">                </w:t>
            </w:r>
            <w:r>
              <w:rPr>
                <w:rFonts w:asciiTheme="majorHAnsi" w:eastAsiaTheme="minorEastAsia" w:hAnsiTheme="majorHAnsi"/>
              </w:rPr>
              <w:t xml:space="preserve">   </w:t>
            </w:r>
            <w:r w:rsidRPr="00C62CE8">
              <w:rPr>
                <w:rFonts w:asciiTheme="majorHAnsi" w:eastAsiaTheme="minorEastAsia" w:hAnsiTheme="majorHAnsi"/>
              </w:rPr>
              <w:t xml:space="preserve">      7.4      Vendor Agreements</w:t>
            </w:r>
          </w:p>
          <w:p w14:paraId="4369D4C5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7" w:history="1">
              <w:r w:rsidR="002A238B" w:rsidRPr="00C62CE8">
                <w:rPr>
                  <w:rStyle w:val="Hyperlink"/>
                  <w:rFonts w:asciiTheme="majorHAnsi" w:hAnsiTheme="majorHAnsi"/>
                </w:rPr>
                <w:t>7.5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Support Dependancy Matrix</w:t>
              </w:r>
            </w:hyperlink>
          </w:p>
          <w:p w14:paraId="4E144F8D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8" w:history="1">
              <w:r w:rsidR="002A238B" w:rsidRPr="00C62CE8">
                <w:rPr>
                  <w:rStyle w:val="Hyperlink"/>
                  <w:rFonts w:asciiTheme="majorHAnsi" w:hAnsiTheme="majorHAnsi"/>
                </w:rPr>
                <w:t>7.6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Key Contacts</w:t>
              </w:r>
            </w:hyperlink>
          </w:p>
          <w:p w14:paraId="7C3CA0B9" w14:textId="77777777" w:rsidR="002A238B" w:rsidRPr="00C62CE8" w:rsidRDefault="00173E79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9" w:history="1">
              <w:r w:rsidR="002A238B" w:rsidRPr="00C62CE8">
                <w:rPr>
                  <w:rStyle w:val="Hyperlink"/>
                  <w:rFonts w:asciiTheme="majorHAnsi" w:hAnsiTheme="majorHAnsi"/>
                </w:rPr>
                <w:t>7.7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Knowledge Repository</w:t>
              </w:r>
            </w:hyperlink>
          </w:p>
          <w:p w14:paraId="3CEEC481" w14:textId="77777777" w:rsidR="002A238B" w:rsidRPr="00C62CE8" w:rsidRDefault="002A238B" w:rsidP="002A238B">
            <w:pPr>
              <w:pStyle w:val="TOC2"/>
              <w:rPr>
                <w:rFonts w:asciiTheme="majorHAnsi" w:hAnsiTheme="majorHAnsi"/>
                <w:b/>
              </w:rPr>
            </w:pPr>
            <w:r w:rsidRPr="00C62CE8">
              <w:rPr>
                <w:rFonts w:asciiTheme="majorHAnsi" w:hAnsiTheme="majorHAnsi"/>
                <w:b/>
              </w:rPr>
              <w:fldChar w:fldCharType="end"/>
            </w:r>
          </w:p>
          <w:p w14:paraId="2EF566E6" w14:textId="77777777" w:rsidR="002A238B" w:rsidRPr="00C62CE8" w:rsidRDefault="002A238B" w:rsidP="002A238B">
            <w:pPr>
              <w:rPr>
                <w:rFonts w:asciiTheme="majorHAnsi" w:hAnsiTheme="majorHAnsi"/>
              </w:rPr>
            </w:pPr>
          </w:p>
          <w:p w14:paraId="17795DD3" w14:textId="77777777" w:rsidR="002A238B" w:rsidRPr="00C62CE8" w:rsidRDefault="002A238B" w:rsidP="002A238B">
            <w:pPr>
              <w:rPr>
                <w:rFonts w:asciiTheme="majorHAnsi" w:hAnsiTheme="majorHAnsi"/>
              </w:rPr>
            </w:pPr>
          </w:p>
        </w:tc>
      </w:tr>
      <w:bookmarkEnd w:id="7"/>
      <w:bookmarkEnd w:id="8"/>
      <w:bookmarkEnd w:id="9"/>
    </w:tbl>
    <w:p w14:paraId="79225478" w14:textId="77777777" w:rsidR="002A238B" w:rsidRPr="00C62CE8" w:rsidRDefault="002A238B" w:rsidP="002A238B">
      <w:pPr>
        <w:rPr>
          <w:rFonts w:asciiTheme="majorHAnsi" w:hAnsiTheme="majorHAnsi"/>
          <w:noProof/>
        </w:rPr>
      </w:pPr>
    </w:p>
    <w:p w14:paraId="350F6C51" w14:textId="77777777" w:rsidR="002A238B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0" w:name="_Toc35412550"/>
      <w:bookmarkStart w:id="11" w:name="_Toc38242070"/>
      <w:bookmarkStart w:id="12" w:name="_Toc38242405"/>
      <w:bookmarkStart w:id="13" w:name="_Toc43197533"/>
      <w:bookmarkStart w:id="14" w:name="_Toc464236148"/>
    </w:p>
    <w:p w14:paraId="2BBB287C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1.2</w:t>
      </w:r>
      <w:bookmarkEnd w:id="10"/>
      <w:bookmarkEnd w:id="11"/>
      <w:bookmarkEnd w:id="12"/>
      <w:r w:rsidRPr="00C62CE8">
        <w:rPr>
          <w:rFonts w:asciiTheme="majorHAnsi" w:hAnsiTheme="majorHAnsi"/>
        </w:rPr>
        <w:tab/>
        <w:t>Purpose</w:t>
      </w:r>
      <w:bookmarkEnd w:id="13"/>
      <w:bookmarkEnd w:id="14"/>
      <w:r w:rsidRPr="00C62CE8">
        <w:rPr>
          <w:rFonts w:asciiTheme="majorHAnsi" w:hAnsiTheme="majorHAnsi"/>
        </w:rPr>
        <w:t xml:space="preserve">  </w:t>
      </w:r>
    </w:p>
    <w:p w14:paraId="460CD458" w14:textId="77777777" w:rsidR="002A238B" w:rsidRPr="00C62CE8" w:rsidRDefault="002A238B" w:rsidP="002A238B">
      <w:pPr>
        <w:pStyle w:val="NoSpacing"/>
        <w:ind w:left="720"/>
        <w:rPr>
          <w:rFonts w:asciiTheme="majorHAnsi" w:hAnsiTheme="majorHAnsi"/>
        </w:rPr>
      </w:pPr>
    </w:p>
    <w:p w14:paraId="05FBF890" w14:textId="408692A2" w:rsidR="002A238B" w:rsidRDefault="002A238B" w:rsidP="00130B59">
      <w:pPr>
        <w:ind w:left="720"/>
        <w:rPr>
          <w:rFonts w:asciiTheme="majorHAnsi" w:hAnsiTheme="majorHAnsi"/>
        </w:rPr>
      </w:pPr>
      <w:r w:rsidRPr="002A238B">
        <w:rPr>
          <w:rFonts w:asciiTheme="majorHAnsi" w:hAnsiTheme="majorHAnsi"/>
        </w:rPr>
        <w:t xml:space="preserve">The purpose of this document is to provide information and functionalities in </w:t>
      </w:r>
      <w:r w:rsidR="003A42C2">
        <w:rPr>
          <w:rFonts w:asciiTheme="majorHAnsi" w:hAnsiTheme="majorHAnsi"/>
        </w:rPr>
        <w:t>RAVE</w:t>
      </w:r>
      <w:r w:rsidR="00130B59">
        <w:rPr>
          <w:rFonts w:asciiTheme="majorHAnsi" w:hAnsiTheme="majorHAnsi"/>
        </w:rPr>
        <w:t xml:space="preserve">. This handbook provides </w:t>
      </w:r>
      <w:r w:rsidRPr="002A238B">
        <w:rPr>
          <w:rFonts w:asciiTheme="majorHAnsi" w:hAnsiTheme="majorHAnsi"/>
        </w:rPr>
        <w:t>the necessary definitions, guidance, and process and shall be used as a sing</w:t>
      </w:r>
      <w:r w:rsidR="00130B59">
        <w:rPr>
          <w:rFonts w:asciiTheme="majorHAnsi" w:hAnsiTheme="majorHAnsi"/>
        </w:rPr>
        <w:t xml:space="preserve">le point of reference for the </w:t>
      </w:r>
      <w:r w:rsidRPr="002A238B">
        <w:rPr>
          <w:rFonts w:asciiTheme="majorHAnsi" w:hAnsiTheme="majorHAnsi"/>
        </w:rPr>
        <w:t xml:space="preserve">support provided to </w:t>
      </w:r>
      <w:r w:rsidR="003A42C2">
        <w:rPr>
          <w:rFonts w:asciiTheme="majorHAnsi" w:hAnsiTheme="majorHAnsi"/>
        </w:rPr>
        <w:t>RAVE</w:t>
      </w:r>
      <w:r w:rsidRPr="002A238B">
        <w:rPr>
          <w:rFonts w:asciiTheme="majorHAnsi" w:hAnsiTheme="majorHAnsi"/>
        </w:rPr>
        <w:t xml:space="preserve"> application for Abbott Vascular.</w:t>
      </w:r>
    </w:p>
    <w:p w14:paraId="58AF3A25" w14:textId="77777777" w:rsidR="003A42C2" w:rsidRPr="00C62CE8" w:rsidRDefault="003A42C2" w:rsidP="00130B59">
      <w:pPr>
        <w:ind w:left="720"/>
        <w:rPr>
          <w:rFonts w:asciiTheme="majorHAnsi" w:hAnsiTheme="majorHAnsi"/>
        </w:rPr>
      </w:pPr>
    </w:p>
    <w:p w14:paraId="2E7B5DFE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5" w:name="_Toc43197534"/>
      <w:bookmarkStart w:id="16" w:name="_Toc464236149"/>
      <w:r w:rsidRPr="00C62CE8">
        <w:rPr>
          <w:rFonts w:asciiTheme="majorHAnsi" w:hAnsiTheme="majorHAnsi"/>
        </w:rPr>
        <w:t>1.3</w:t>
      </w:r>
      <w:r w:rsidRPr="00C62CE8">
        <w:rPr>
          <w:rFonts w:asciiTheme="majorHAnsi" w:hAnsiTheme="majorHAnsi"/>
        </w:rPr>
        <w:tab/>
        <w:t>Scope</w:t>
      </w:r>
      <w:bookmarkEnd w:id="15"/>
      <w:bookmarkEnd w:id="16"/>
      <w:r w:rsidRPr="00C62CE8">
        <w:rPr>
          <w:rFonts w:asciiTheme="majorHAnsi" w:hAnsiTheme="majorHAnsi"/>
        </w:rPr>
        <w:t xml:space="preserve">  </w:t>
      </w:r>
    </w:p>
    <w:p w14:paraId="4DD19D2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D86F719" w14:textId="69F3AFB2" w:rsidR="002A238B" w:rsidRPr="00DC39A5" w:rsidRDefault="003A42C2" w:rsidP="00DC39A5">
      <w:pPr>
        <w:pStyle w:val="Indent1ListBullet"/>
        <w:numPr>
          <w:ilvl w:val="0"/>
          <w:numId w:val="0"/>
        </w:numPr>
        <w:spacing w:line="276" w:lineRule="auto"/>
        <w:ind w:left="1080" w:hanging="36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scope </w:t>
      </w:r>
      <w:r w:rsidR="002A238B" w:rsidRPr="00DC39A5">
        <w:rPr>
          <w:rFonts w:asciiTheme="majorHAnsi" w:hAnsiTheme="majorHAnsi"/>
          <w:szCs w:val="22"/>
        </w:rPr>
        <w:t>shall include the following –</w:t>
      </w:r>
    </w:p>
    <w:p w14:paraId="3DC265AE" w14:textId="77777777" w:rsidR="002A238B" w:rsidRPr="00DC39A5" w:rsidRDefault="002A238B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Handle user requests (create new users, inactivate users, provide access to projects)</w:t>
      </w:r>
    </w:p>
    <w:p w14:paraId="65C397C1" w14:textId="3C2EB6F5" w:rsidR="00DC39A5" w:rsidRPr="00DC39A5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Handle Technical issues (</w:t>
      </w:r>
      <w:r w:rsidR="003A42C2">
        <w:rPr>
          <w:rFonts w:asciiTheme="majorHAnsi" w:hAnsiTheme="majorHAnsi"/>
          <w:szCs w:val="22"/>
        </w:rPr>
        <w:t>RAVE</w:t>
      </w:r>
      <w:r w:rsidRPr="00DC39A5">
        <w:rPr>
          <w:rFonts w:asciiTheme="majorHAnsi" w:hAnsiTheme="majorHAnsi"/>
          <w:szCs w:val="22"/>
        </w:rPr>
        <w:t xml:space="preserve"> application issues)</w:t>
      </w:r>
    </w:p>
    <w:p w14:paraId="1BA1B543" w14:textId="77777777" w:rsidR="00DC39A5" w:rsidRPr="00DC39A5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Code Move (Push the study to PROD, Move code to DEV URL).</w:t>
      </w:r>
    </w:p>
    <w:p w14:paraId="25B37F44" w14:textId="6548B570" w:rsidR="002A238B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Core Configuration maintenance.</w:t>
      </w:r>
    </w:p>
    <w:p w14:paraId="316565EB" w14:textId="77777777" w:rsidR="00410722" w:rsidRPr="00DC39A5" w:rsidRDefault="00410722" w:rsidP="00410722">
      <w:pPr>
        <w:pStyle w:val="Indent1ListBullet"/>
        <w:numPr>
          <w:ilvl w:val="0"/>
          <w:numId w:val="0"/>
        </w:numPr>
        <w:spacing w:line="276" w:lineRule="auto"/>
        <w:ind w:left="1440"/>
        <w:rPr>
          <w:rFonts w:asciiTheme="majorHAnsi" w:hAnsiTheme="majorHAnsi"/>
          <w:szCs w:val="22"/>
        </w:rPr>
      </w:pPr>
    </w:p>
    <w:p w14:paraId="722628D2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7" w:name="_Toc43197536"/>
      <w:bookmarkStart w:id="18" w:name="_Toc464236150"/>
      <w:r w:rsidRPr="00C62CE8">
        <w:rPr>
          <w:rFonts w:asciiTheme="majorHAnsi" w:hAnsiTheme="majorHAnsi"/>
        </w:rPr>
        <w:t>1.4</w:t>
      </w:r>
      <w:r w:rsidRPr="00C62CE8">
        <w:rPr>
          <w:rFonts w:asciiTheme="majorHAnsi" w:hAnsiTheme="majorHAnsi"/>
        </w:rPr>
        <w:tab/>
        <w:t>Responsibilities</w:t>
      </w:r>
      <w:bookmarkEnd w:id="17"/>
      <w:bookmarkEnd w:id="18"/>
    </w:p>
    <w:p w14:paraId="3CF8E751" w14:textId="77777777" w:rsidR="002A238B" w:rsidRPr="00C62CE8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tbl>
      <w:tblPr>
        <w:tblW w:w="9720" w:type="dxa"/>
        <w:tblInd w:w="5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5"/>
        <w:gridCol w:w="7775"/>
      </w:tblGrid>
      <w:tr w:rsidR="002A238B" w:rsidRPr="00C62CE8" w14:paraId="7963D3D2" w14:textId="77777777" w:rsidTr="002A238B"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EDEF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sz w:val="24"/>
              </w:rPr>
            </w:pPr>
            <w:r w:rsidRPr="00C62CE8">
              <w:rPr>
                <w:rFonts w:asciiTheme="majorHAnsi" w:hAnsiTheme="majorHAnsi"/>
                <w:b/>
                <w:bCs/>
                <w:sz w:val="24"/>
              </w:rPr>
              <w:t>Roles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CDA6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sz w:val="24"/>
              </w:rPr>
            </w:pPr>
            <w:r w:rsidRPr="00C62CE8">
              <w:rPr>
                <w:rFonts w:asciiTheme="majorHAnsi" w:hAnsiTheme="majorHAnsi"/>
                <w:b/>
                <w:bCs/>
                <w:sz w:val="24"/>
              </w:rPr>
              <w:t>Responsibility</w:t>
            </w:r>
          </w:p>
        </w:tc>
      </w:tr>
      <w:tr w:rsidR="002A238B" w:rsidRPr="00C62CE8" w14:paraId="298170C5" w14:textId="77777777" w:rsidTr="002A238B"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20BCA" w14:textId="77777777" w:rsidR="002A238B" w:rsidRPr="00D24A5D" w:rsidRDefault="00DC39A5" w:rsidP="00D24A5D">
            <w:pPr>
              <w:pStyle w:val="Indent1"/>
              <w:spacing w:line="276" w:lineRule="auto"/>
              <w:ind w:left="0"/>
              <w:rPr>
                <w:rFonts w:asciiTheme="majorHAnsi" w:hAnsiTheme="majorHAnsi"/>
              </w:rPr>
            </w:pPr>
            <w:r w:rsidRPr="00D24A5D">
              <w:rPr>
                <w:rFonts w:asciiTheme="majorHAnsi" w:hAnsiTheme="majorHAnsi"/>
              </w:rPr>
              <w:t>Clinical Research IT</w:t>
            </w:r>
            <w:r w:rsidR="002A238B" w:rsidRPr="00D24A5D">
              <w:rPr>
                <w:rFonts w:asciiTheme="majorHAnsi" w:hAnsiTheme="majorHAnsi"/>
              </w:rPr>
              <w:t xml:space="preserve">  </w:t>
            </w:r>
          </w:p>
          <w:p w14:paraId="004AF876" w14:textId="77777777" w:rsidR="002A238B" w:rsidRPr="00C62CE8" w:rsidRDefault="002A238B" w:rsidP="002A238B">
            <w:pPr>
              <w:spacing w:after="120"/>
              <w:ind w:left="-180"/>
              <w:rPr>
                <w:rFonts w:asciiTheme="majorHAnsi" w:hAnsiTheme="majorHAnsi" w:cs="Arial"/>
                <w:szCs w:val="22"/>
              </w:rPr>
            </w:pPr>
            <w:r w:rsidRPr="00C62CE8">
              <w:rPr>
                <w:rFonts w:asciiTheme="majorHAnsi" w:hAnsiTheme="majorHAnsi" w:cs="Arial"/>
                <w:szCs w:val="22"/>
              </w:rPr>
              <w:t> 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A838F" w14:textId="5D32164E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Application Access Requests - Non Production</w:t>
            </w:r>
          </w:p>
          <w:p w14:paraId="1505E3BD" w14:textId="2A6F3C7A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2.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Report Access</w:t>
            </w:r>
          </w:p>
          <w:p w14:paraId="1DFE82E8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3. Access DB &amp; FTP Access Requests to </w:t>
            </w:r>
            <w:proofErr w:type="spellStart"/>
            <w:r w:rsidRPr="00DC39A5">
              <w:rPr>
                <w:rFonts w:asciiTheme="majorHAnsi" w:hAnsiTheme="majorHAnsi"/>
              </w:rPr>
              <w:t>Medidata</w:t>
            </w:r>
            <w:proofErr w:type="spellEnd"/>
          </w:p>
          <w:p w14:paraId="47F0CF6E" w14:textId="43EEC7AB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4.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CTMS Integration setup</w:t>
            </w:r>
          </w:p>
          <w:p w14:paraId="7C527DEF" w14:textId="46FCBDBD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5.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RECON Integration setup</w:t>
            </w:r>
          </w:p>
          <w:p w14:paraId="03B624E7" w14:textId="6A321CB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6.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Custom Report Implementation</w:t>
            </w:r>
          </w:p>
          <w:p w14:paraId="7DB254C2" w14:textId="3C21ABE9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7.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DTE code Implementation</w:t>
            </w:r>
          </w:p>
          <w:p w14:paraId="3D6A8213" w14:textId="3A50F16F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8.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Code PUSH/Move (PROD and DEV)</w:t>
            </w:r>
          </w:p>
          <w:p w14:paraId="3A0CE673" w14:textId="2E6F3028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9.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System Core Configuration</w:t>
            </w:r>
          </w:p>
          <w:p w14:paraId="1BF19190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10. </w:t>
            </w:r>
            <w:proofErr w:type="spellStart"/>
            <w:r w:rsidRPr="00DC39A5">
              <w:rPr>
                <w:rFonts w:asciiTheme="majorHAnsi" w:hAnsiTheme="majorHAnsi"/>
              </w:rPr>
              <w:t>Medidata</w:t>
            </w:r>
            <w:proofErr w:type="spellEnd"/>
            <w:r w:rsidRPr="00DC39A5">
              <w:rPr>
                <w:rFonts w:asciiTheme="majorHAnsi" w:hAnsiTheme="majorHAnsi"/>
              </w:rPr>
              <w:t xml:space="preserve"> Handover Requests</w:t>
            </w:r>
          </w:p>
          <w:p w14:paraId="1D69F53E" w14:textId="17A0C31E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11.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Clinical Systems integration issues</w:t>
            </w:r>
          </w:p>
          <w:p w14:paraId="04F1FA48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>(</w:t>
            </w:r>
            <w:proofErr w:type="spellStart"/>
            <w:r w:rsidRPr="00DC39A5">
              <w:rPr>
                <w:rFonts w:asciiTheme="majorHAnsi" w:hAnsiTheme="majorHAnsi"/>
              </w:rPr>
              <w:t>ClinDART</w:t>
            </w:r>
            <w:proofErr w:type="spellEnd"/>
            <w:r w:rsidRPr="00DC39A5">
              <w:rPr>
                <w:rFonts w:asciiTheme="majorHAnsi" w:hAnsiTheme="majorHAnsi"/>
              </w:rPr>
              <w:t xml:space="preserve">, </w:t>
            </w:r>
            <w:proofErr w:type="spellStart"/>
            <w:r w:rsidRPr="00DC39A5">
              <w:rPr>
                <w:rFonts w:asciiTheme="majorHAnsi" w:hAnsiTheme="majorHAnsi"/>
              </w:rPr>
              <w:t>ClinDEV</w:t>
            </w:r>
            <w:proofErr w:type="spellEnd"/>
            <w:r w:rsidRPr="00DC39A5">
              <w:rPr>
                <w:rFonts w:asciiTheme="majorHAnsi" w:hAnsiTheme="majorHAnsi"/>
              </w:rPr>
              <w:t>, RECON, CTMS, CDRT)</w:t>
            </w:r>
          </w:p>
          <w:p w14:paraId="521B5CD2" w14:textId="3C2F48EC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12.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other issues (User Admin, Site Admin, Report</w:t>
            </w:r>
          </w:p>
          <w:p w14:paraId="7EC4B4C2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Admin, Core </w:t>
            </w:r>
            <w:proofErr w:type="spellStart"/>
            <w:r w:rsidRPr="00DC39A5">
              <w:rPr>
                <w:rFonts w:asciiTheme="majorHAnsi" w:hAnsiTheme="majorHAnsi"/>
              </w:rPr>
              <w:t>Config</w:t>
            </w:r>
            <w:proofErr w:type="spellEnd"/>
            <w:r w:rsidRPr="00DC39A5">
              <w:rPr>
                <w:rFonts w:asciiTheme="majorHAnsi" w:hAnsiTheme="majorHAnsi"/>
              </w:rPr>
              <w:t xml:space="preserve"> </w:t>
            </w:r>
            <w:proofErr w:type="spellStart"/>
            <w:r w:rsidRPr="00DC39A5">
              <w:rPr>
                <w:rFonts w:asciiTheme="majorHAnsi" w:hAnsiTheme="majorHAnsi"/>
              </w:rPr>
              <w:t>etc</w:t>
            </w:r>
            <w:proofErr w:type="spellEnd"/>
            <w:r w:rsidRPr="00DC39A5">
              <w:rPr>
                <w:rFonts w:asciiTheme="majorHAnsi" w:hAnsiTheme="majorHAnsi"/>
              </w:rPr>
              <w:t>)</w:t>
            </w:r>
          </w:p>
          <w:p w14:paraId="5B5779D3" w14:textId="02C836B8" w:rsidR="002A238B" w:rsidRPr="00FB371F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13.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System downtime</w:t>
            </w:r>
          </w:p>
          <w:p w14:paraId="45E97D87" w14:textId="77777777" w:rsidR="002A238B" w:rsidRPr="00DC39A5" w:rsidRDefault="002A238B" w:rsidP="00DC39A5">
            <w:pPr>
              <w:pStyle w:val="Indent1"/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65D00F67" w14:textId="77777777" w:rsidR="002A238B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79EBDA73" w14:textId="77777777" w:rsidR="005B465D" w:rsidRDefault="005B465D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68286D87" w14:textId="3CDB67B4" w:rsidR="005B465D" w:rsidRDefault="005B465D" w:rsidP="005B465D">
      <w:pPr>
        <w:pStyle w:val="Indent1"/>
        <w:spacing w:line="276" w:lineRule="auto"/>
        <w:ind w:left="1080"/>
        <w:rPr>
          <w:rFonts w:asciiTheme="majorHAnsi" w:hAnsiTheme="majorHAnsi"/>
        </w:rPr>
      </w:pPr>
      <w:r w:rsidRPr="005B465D">
        <w:rPr>
          <w:rFonts w:asciiTheme="majorHAnsi" w:hAnsiTheme="majorHAnsi"/>
        </w:rPr>
        <w:t xml:space="preserve">Please refer section </w:t>
      </w:r>
      <w:r w:rsidR="003160A5">
        <w:rPr>
          <w:rFonts w:asciiTheme="majorHAnsi" w:hAnsiTheme="majorHAnsi"/>
        </w:rPr>
        <w:t>4.3</w:t>
      </w:r>
      <w:r w:rsidRPr="005B465D">
        <w:rPr>
          <w:rFonts w:asciiTheme="majorHAnsi" w:hAnsiTheme="majorHAnsi"/>
        </w:rPr>
        <w:t xml:space="preserve"> </w:t>
      </w:r>
      <w:proofErr w:type="spellStart"/>
      <w:r w:rsidRPr="005B465D">
        <w:rPr>
          <w:rFonts w:asciiTheme="majorHAnsi" w:hAnsiTheme="majorHAnsi"/>
        </w:rPr>
        <w:t>Medidata</w:t>
      </w:r>
      <w:proofErr w:type="spellEnd"/>
      <w:r w:rsidRPr="005B465D">
        <w:rPr>
          <w:rFonts w:asciiTheme="majorHAnsi" w:hAnsiTheme="majorHAnsi"/>
        </w:rPr>
        <w:t xml:space="preserve"> </w:t>
      </w:r>
      <w:r w:rsidR="003A42C2">
        <w:rPr>
          <w:rFonts w:asciiTheme="majorHAnsi" w:hAnsiTheme="majorHAnsi"/>
        </w:rPr>
        <w:t>RAVE</w:t>
      </w:r>
      <w:r w:rsidRPr="005B465D">
        <w:rPr>
          <w:rFonts w:asciiTheme="majorHAnsi" w:hAnsiTheme="majorHAnsi"/>
        </w:rPr>
        <w:t xml:space="preserve"> </w:t>
      </w:r>
      <w:r w:rsidR="003160A5" w:rsidRPr="005B465D">
        <w:rPr>
          <w:rFonts w:asciiTheme="majorHAnsi" w:hAnsiTheme="majorHAnsi"/>
        </w:rPr>
        <w:t>Activities Roles</w:t>
      </w:r>
      <w:r w:rsidRPr="005B465D">
        <w:rPr>
          <w:rFonts w:asciiTheme="majorHAnsi" w:hAnsiTheme="majorHAnsi"/>
        </w:rPr>
        <w:t xml:space="preserve"> &amp; Responsibilities for more details.</w:t>
      </w:r>
    </w:p>
    <w:p w14:paraId="71FEC8B4" w14:textId="77777777" w:rsidR="002A238B" w:rsidRPr="00C62CE8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56669A79" w14:textId="77777777" w:rsidR="002A238B" w:rsidRDefault="002A238B" w:rsidP="002A238B">
      <w:pPr>
        <w:pStyle w:val="20Definitions"/>
        <w:rPr>
          <w:rFonts w:asciiTheme="majorHAnsi" w:hAnsiTheme="majorHAnsi"/>
        </w:rPr>
      </w:pPr>
      <w:r w:rsidRPr="00C62CE8">
        <w:rPr>
          <w:rFonts w:asciiTheme="majorHAnsi" w:hAnsiTheme="majorHAnsi"/>
        </w:rPr>
        <w:t xml:space="preserve"> </w:t>
      </w:r>
      <w:bookmarkStart w:id="19" w:name="_Toc464236151"/>
      <w:bookmarkEnd w:id="19"/>
    </w:p>
    <w:p w14:paraId="3941022D" w14:textId="77777777" w:rsidR="005B465D" w:rsidRDefault="005B465D" w:rsidP="005B465D">
      <w:pPr>
        <w:pStyle w:val="Indent1"/>
      </w:pPr>
    </w:p>
    <w:p w14:paraId="0DFD599C" w14:textId="2DCE990C" w:rsidR="005B465D" w:rsidRDefault="005B465D" w:rsidP="005B465D">
      <w:pPr>
        <w:pStyle w:val="Indent1"/>
        <w:rPr>
          <w:rFonts w:asciiTheme="majorHAnsi" w:hAnsiTheme="majorHAnsi"/>
        </w:rPr>
      </w:pPr>
      <w:r>
        <w:rPr>
          <w:rFonts w:ascii="TimesNewRomanPS-BoldMT" w:eastAsiaTheme="minorHAnsi" w:hAnsi="TimesNewRomanPS-BoldMT" w:cs="TimesNewRomanPS-BoldMT"/>
          <w:b/>
          <w:bCs/>
          <w:szCs w:val="22"/>
        </w:rPr>
        <w:lastRenderedPageBreak/>
        <w:t>N</w:t>
      </w:r>
      <w:r w:rsidRPr="005B465D">
        <w:rPr>
          <w:rFonts w:asciiTheme="majorHAnsi" w:hAnsiTheme="majorHAnsi"/>
        </w:rPr>
        <w:t>ote: The following terms are document specific and are included for reference in this document only.</w:t>
      </w:r>
    </w:p>
    <w:p w14:paraId="69D2204C" w14:textId="77777777" w:rsidR="0077271C" w:rsidRDefault="0077271C" w:rsidP="005B465D">
      <w:pPr>
        <w:pStyle w:val="Indent1"/>
        <w:rPr>
          <w:rFonts w:asciiTheme="majorHAnsi" w:hAnsiTheme="majorHAnsi"/>
        </w:rPr>
      </w:pPr>
    </w:p>
    <w:p w14:paraId="4B63604E" w14:textId="77777777" w:rsidR="005B465D" w:rsidRPr="005B465D" w:rsidRDefault="005B465D" w:rsidP="005B465D">
      <w:pPr>
        <w:pStyle w:val="Indent1"/>
        <w:rPr>
          <w:rFonts w:asciiTheme="majorHAnsi" w:hAnsiTheme="majorHAnsi"/>
        </w:rPr>
      </w:pPr>
    </w:p>
    <w:p w14:paraId="3E7277BD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812"/>
      </w:tblGrid>
      <w:tr w:rsidR="0068090B" w:rsidRPr="00C62CE8" w14:paraId="4BFB2B00" w14:textId="77777777" w:rsidTr="0077271C">
        <w:trPr>
          <w:trHeight w:val="315"/>
        </w:trPr>
        <w:tc>
          <w:tcPr>
            <w:tcW w:w="2003" w:type="dxa"/>
            <w:shd w:val="clear" w:color="auto" w:fill="A8D08D" w:themeFill="accent6" w:themeFillTint="99"/>
            <w:vAlign w:val="center"/>
            <w:hideMark/>
          </w:tcPr>
          <w:p w14:paraId="6B543AE8" w14:textId="77777777" w:rsidR="0068090B" w:rsidRPr="00C62CE8" w:rsidRDefault="0068090B" w:rsidP="0077271C">
            <w:pPr>
              <w:rPr>
                <w:rFonts w:asciiTheme="majorHAnsi" w:hAnsiTheme="majorHAnsi"/>
                <w:color w:val="000000"/>
                <w:szCs w:val="22"/>
              </w:rPr>
            </w:pPr>
            <w:bookmarkStart w:id="20" w:name="_Toc35412553"/>
            <w:bookmarkStart w:id="21" w:name="_Toc38242072"/>
            <w:bookmarkStart w:id="22" w:name="_Toc38242406"/>
            <w:r w:rsidRPr="00C62CE8">
              <w:rPr>
                <w:rFonts w:asciiTheme="majorHAnsi" w:hAnsiTheme="majorHAnsi"/>
                <w:color w:val="000000"/>
                <w:szCs w:val="22"/>
              </w:rPr>
              <w:t>Term</w:t>
            </w:r>
          </w:p>
        </w:tc>
        <w:tc>
          <w:tcPr>
            <w:tcW w:w="6812" w:type="dxa"/>
            <w:shd w:val="clear" w:color="auto" w:fill="A8D08D" w:themeFill="accent6" w:themeFillTint="99"/>
            <w:vAlign w:val="center"/>
            <w:hideMark/>
          </w:tcPr>
          <w:p w14:paraId="1964D2E4" w14:textId="77777777" w:rsidR="0068090B" w:rsidRPr="00C62CE8" w:rsidRDefault="0068090B" w:rsidP="0077271C">
            <w:pPr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Definition</w:t>
            </w:r>
          </w:p>
        </w:tc>
      </w:tr>
      <w:tr w:rsidR="0068090B" w:rsidRPr="00C62CE8" w14:paraId="24F8C189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7DAD855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ASP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04E1AC2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Application Service Provider. In an ASP model, the vendor</w:t>
            </w:r>
          </w:p>
          <w:p w14:paraId="60973C7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contracting</w:t>
            </w:r>
            <w:proofErr w:type="gramEnd"/>
            <w:r w:rsidRPr="008E68F8">
              <w:rPr>
                <w:rFonts w:asciiTheme="majorHAnsi" w:hAnsiTheme="majorHAnsi"/>
              </w:rPr>
              <w:t xml:space="preserve"> the service will provide the complete solution.</w:t>
            </w:r>
          </w:p>
        </w:tc>
      </w:tr>
      <w:tr w:rsidR="0068090B" w:rsidRPr="00C62CE8" w14:paraId="50CFB68E" w14:textId="77777777" w:rsidTr="0077271C">
        <w:trPr>
          <w:trHeight w:val="395"/>
        </w:trPr>
        <w:tc>
          <w:tcPr>
            <w:tcW w:w="2003" w:type="dxa"/>
            <w:shd w:val="clear" w:color="auto" w:fill="auto"/>
            <w:vAlign w:val="center"/>
          </w:tcPr>
          <w:p w14:paraId="76255FB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CDRT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12D6ADA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Reporting Tool</w:t>
            </w:r>
          </w:p>
        </w:tc>
      </w:tr>
      <w:tr w:rsidR="0068090B" w:rsidRPr="00C62CE8" w14:paraId="7319AE60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B9B40D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 / DM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1E13A7D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Management Group / Data Management Group</w:t>
            </w:r>
          </w:p>
        </w:tc>
      </w:tr>
      <w:tr w:rsidR="0068090B" w:rsidRPr="00C62CE8" w14:paraId="07599003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3B43949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2AA7EDC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Manager</w:t>
            </w:r>
          </w:p>
        </w:tc>
      </w:tr>
      <w:tr w:rsidR="0068090B" w:rsidRPr="00C62CE8" w14:paraId="0D9C8582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11F676B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CDMS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7352A17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Management System</w:t>
            </w:r>
          </w:p>
        </w:tc>
      </w:tr>
      <w:tr w:rsidR="0068090B" w:rsidRPr="00C62CE8" w14:paraId="75F4BB0E" w14:textId="77777777" w:rsidTr="0077271C">
        <w:trPr>
          <w:trHeight w:val="350"/>
        </w:trPr>
        <w:tc>
          <w:tcPr>
            <w:tcW w:w="2003" w:type="dxa"/>
            <w:shd w:val="clear" w:color="auto" w:fill="auto"/>
            <w:vAlign w:val="center"/>
          </w:tcPr>
          <w:p w14:paraId="48BA74D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spellStart"/>
            <w:r w:rsidRPr="008E68F8">
              <w:rPr>
                <w:rFonts w:asciiTheme="majorHAnsi" w:hAnsiTheme="majorHAnsi"/>
              </w:rPr>
              <w:t>ClinDART</w:t>
            </w:r>
            <w:proofErr w:type="spellEnd"/>
            <w:r w:rsidRPr="008E68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42120D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Reporting application that is used to report on EDC data</w:t>
            </w:r>
          </w:p>
        </w:tc>
      </w:tr>
      <w:tr w:rsidR="0068090B" w:rsidRPr="00C62CE8" w14:paraId="263B5915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8B8ECB7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CRIS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795E003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Research Information System</w:t>
            </w:r>
          </w:p>
        </w:tc>
      </w:tr>
      <w:tr w:rsidR="0068090B" w:rsidRPr="00C62CE8" w14:paraId="4F387718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4DD5547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CRIS IT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0C16514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CRIS Information Technology</w:t>
            </w:r>
          </w:p>
        </w:tc>
      </w:tr>
      <w:tr w:rsidR="0068090B" w:rsidRPr="00C62CE8" w14:paraId="463503C3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43DA1F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EAI </w:t>
            </w:r>
          </w:p>
          <w:p w14:paraId="0B7A8CA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7773481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Enterprise Application Integration team that supports in</w:t>
            </w:r>
          </w:p>
          <w:p w14:paraId="1CA1C7F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interfacing applications (ex: SAP data is integrated into CDRT</w:t>
            </w:r>
          </w:p>
          <w:p w14:paraId="0581235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via EAI technology supported by the EAI team)</w:t>
            </w:r>
          </w:p>
        </w:tc>
      </w:tr>
      <w:tr w:rsidR="0068090B" w:rsidRPr="00C62CE8" w14:paraId="515E4836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7ADE3D2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EDC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ADD284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Electronic data capture</w:t>
            </w:r>
          </w:p>
        </w:tc>
      </w:tr>
      <w:tr w:rsidR="0068090B" w:rsidRPr="00C62CE8" w14:paraId="7EBE707F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2905307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GTB </w:t>
            </w:r>
          </w:p>
          <w:p w14:paraId="4720E77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45CE72B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Grow the Business releases include new capital projects of in</w:t>
            </w:r>
            <w:r>
              <w:rPr>
                <w:rFonts w:asciiTheme="majorHAnsi" w:hAnsiTheme="majorHAnsi"/>
              </w:rPr>
              <w:t xml:space="preserve"> </w:t>
            </w:r>
            <w:r w:rsidRPr="008E68F8">
              <w:rPr>
                <w:rFonts w:asciiTheme="majorHAnsi" w:hAnsiTheme="majorHAnsi"/>
              </w:rPr>
              <w:t>scope</w:t>
            </w:r>
          </w:p>
          <w:p w14:paraId="0B1D512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applications </w:t>
            </w:r>
            <w:proofErr w:type="spell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 xml:space="preserve"> Recon 1.0</w:t>
            </w:r>
          </w:p>
        </w:tc>
      </w:tr>
      <w:tr w:rsidR="0068090B" w:rsidRPr="00C62CE8" w14:paraId="6BA92AD9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6AEEAE9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Integrations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61AD042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Integrations refer to the Clinical systems that are integrated</w:t>
            </w:r>
          </w:p>
          <w:p w14:paraId="45859E58" w14:textId="1EEE69B5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with</w:t>
            </w:r>
            <w:proofErr w:type="gramEnd"/>
            <w:r w:rsidRPr="008E68F8">
              <w:rPr>
                <w:rFonts w:asciiTheme="majorHAnsi" w:hAnsiTheme="majorHAnsi"/>
              </w:rPr>
              <w:t xml:space="preserve">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. The systems that are integrated with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are:</w:t>
            </w:r>
          </w:p>
          <w:p w14:paraId="32185CB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Recon, </w:t>
            </w:r>
            <w:proofErr w:type="spellStart"/>
            <w:r w:rsidRPr="008E68F8">
              <w:rPr>
                <w:rFonts w:asciiTheme="majorHAnsi" w:hAnsiTheme="majorHAnsi"/>
              </w:rPr>
              <w:t>ClinDART</w:t>
            </w:r>
            <w:proofErr w:type="spellEnd"/>
            <w:r w:rsidRPr="008E68F8">
              <w:rPr>
                <w:rFonts w:asciiTheme="majorHAnsi" w:hAnsiTheme="majorHAnsi"/>
              </w:rPr>
              <w:t>, PER, CTMS and CDRT</w:t>
            </w:r>
          </w:p>
        </w:tc>
      </w:tr>
      <w:tr w:rsidR="0068090B" w:rsidRPr="00C62CE8" w14:paraId="628C1C38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53DDAF4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spellStart"/>
            <w:r w:rsidRPr="008E68F8">
              <w:rPr>
                <w:rFonts w:asciiTheme="majorHAnsi" w:hAnsiTheme="majorHAnsi"/>
              </w:rPr>
              <w:t>Medidata</w:t>
            </w:r>
            <w:proofErr w:type="spellEnd"/>
          </w:p>
        </w:tc>
        <w:tc>
          <w:tcPr>
            <w:tcW w:w="6812" w:type="dxa"/>
            <w:shd w:val="clear" w:color="auto" w:fill="auto"/>
            <w:vAlign w:val="center"/>
          </w:tcPr>
          <w:p w14:paraId="7A9A3F16" w14:textId="0746CD95" w:rsidR="0068090B" w:rsidRPr="008E68F8" w:rsidRDefault="003A42C2" w:rsidP="0077271C">
            <w:pPr>
              <w:pStyle w:val="Indent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RAVE</w:t>
            </w:r>
            <w:r w:rsidR="0068090B" w:rsidRPr="008E68F8">
              <w:rPr>
                <w:rFonts w:asciiTheme="majorHAnsi" w:hAnsiTheme="majorHAnsi"/>
              </w:rPr>
              <w:t xml:space="preserve"> software is owned by the vendor </w:t>
            </w:r>
            <w:proofErr w:type="spellStart"/>
            <w:r w:rsidR="0068090B" w:rsidRPr="008E68F8">
              <w:rPr>
                <w:rFonts w:asciiTheme="majorHAnsi" w:hAnsiTheme="majorHAnsi"/>
              </w:rPr>
              <w:t>Medidata</w:t>
            </w:r>
            <w:proofErr w:type="spellEnd"/>
            <w:r w:rsidR="0068090B" w:rsidRPr="008E68F8">
              <w:rPr>
                <w:rFonts w:asciiTheme="majorHAnsi" w:hAnsiTheme="majorHAnsi"/>
              </w:rPr>
              <w:t xml:space="preserve">. </w:t>
            </w:r>
            <w:proofErr w:type="spellStart"/>
            <w:r w:rsidR="0068090B" w:rsidRPr="008E68F8">
              <w:rPr>
                <w:rFonts w:asciiTheme="majorHAnsi" w:hAnsiTheme="majorHAnsi"/>
              </w:rPr>
              <w:t>Medidata</w:t>
            </w:r>
            <w:proofErr w:type="spellEnd"/>
          </w:p>
          <w:p w14:paraId="0A731858" w14:textId="17817B5F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hosts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development and production environments at their</w:t>
            </w:r>
          </w:p>
          <w:p w14:paraId="7C79AA6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hosting</w:t>
            </w:r>
            <w:proofErr w:type="gramEnd"/>
            <w:r w:rsidRPr="008E68F8">
              <w:rPr>
                <w:rFonts w:asciiTheme="majorHAnsi" w:hAnsiTheme="majorHAnsi"/>
              </w:rPr>
              <w:t xml:space="preserve"> facility.</w:t>
            </w:r>
          </w:p>
        </w:tc>
      </w:tr>
      <w:tr w:rsidR="0068090B" w:rsidRPr="00C62CE8" w14:paraId="0E9C2A5A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34237DA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PER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5098BD1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Product Experience Reports</w:t>
            </w:r>
          </w:p>
        </w:tc>
      </w:tr>
      <w:tr w:rsidR="0068090B" w:rsidRPr="00C62CE8" w14:paraId="690DC402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18117B3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Production URL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71B1A401" w14:textId="495D8E7F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The highest level in a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environment hierarchy is a URL.</w:t>
            </w:r>
          </w:p>
          <w:p w14:paraId="46EDBA3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There can be multiple environments (Dev, Val, etc.) under</w:t>
            </w:r>
          </w:p>
          <w:p w14:paraId="290CBF2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each</w:t>
            </w:r>
            <w:proofErr w:type="gramEnd"/>
            <w:r w:rsidRPr="008E68F8">
              <w:rPr>
                <w:rFonts w:asciiTheme="majorHAnsi" w:hAnsiTheme="majorHAnsi"/>
              </w:rPr>
              <w:t xml:space="preserve"> URL. Production URL contains Production environment.</w:t>
            </w:r>
          </w:p>
        </w:tc>
      </w:tr>
      <w:tr w:rsidR="0068090B" w:rsidRPr="00C62CE8" w14:paraId="26AF4E7A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50256B3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RECON </w:t>
            </w:r>
          </w:p>
          <w:p w14:paraId="468E61A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F44897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Safety Management system that enables the </w:t>
            </w:r>
            <w:proofErr w:type="spellStart"/>
            <w:r w:rsidRPr="008E68F8">
              <w:rPr>
                <w:rFonts w:asciiTheme="majorHAnsi" w:hAnsiTheme="majorHAnsi"/>
              </w:rPr>
              <w:t>Clinicals</w:t>
            </w:r>
            <w:proofErr w:type="spellEnd"/>
            <w:r w:rsidRPr="008E68F8">
              <w:rPr>
                <w:rFonts w:asciiTheme="majorHAnsi" w:hAnsiTheme="majorHAnsi"/>
              </w:rPr>
              <w:t xml:space="preserve"> &amp;</w:t>
            </w:r>
          </w:p>
          <w:p w14:paraId="6359D57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Product Performance Group (PPG) group to assess, evaluate &amp;</w:t>
            </w:r>
          </w:p>
          <w:p w14:paraId="085E59F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reconcile</w:t>
            </w:r>
            <w:proofErr w:type="gramEnd"/>
            <w:r w:rsidRPr="008E68F8">
              <w:rPr>
                <w:rFonts w:asciiTheme="majorHAnsi" w:hAnsiTheme="majorHAnsi"/>
              </w:rPr>
              <w:t xml:space="preserve"> adverse events and device malfunctions.</w:t>
            </w:r>
          </w:p>
        </w:tc>
      </w:tr>
      <w:tr w:rsidR="0068090B" w:rsidRPr="00C62CE8" w14:paraId="4BE6A1BE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2E6252B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RTB </w:t>
            </w:r>
          </w:p>
          <w:p w14:paraId="0D0B4F3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05EB58B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Run the Business releases include bug fixes that are necessary</w:t>
            </w:r>
          </w:p>
          <w:p w14:paraId="30B7F70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gramStart"/>
            <w:r w:rsidRPr="008E68F8">
              <w:rPr>
                <w:rFonts w:asciiTheme="majorHAnsi" w:hAnsiTheme="majorHAnsi"/>
              </w:rPr>
              <w:t>for</w:t>
            </w:r>
            <w:proofErr w:type="gramEnd"/>
            <w:r w:rsidRPr="008E68F8">
              <w:rPr>
                <w:rFonts w:asciiTheme="majorHAnsi" w:hAnsiTheme="majorHAnsi"/>
              </w:rPr>
              <w:t xml:space="preserve"> running the business applications. </w:t>
            </w:r>
            <w:proofErr w:type="spell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>: Recon 1.2, CTMS</w:t>
            </w:r>
          </w:p>
          <w:p w14:paraId="1C8C42A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6.1, Absorb 2.0</w:t>
            </w:r>
          </w:p>
        </w:tc>
      </w:tr>
      <w:tr w:rsidR="0068090B" w:rsidRPr="00C62CE8" w14:paraId="5C0FB89B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69D7C70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STB </w:t>
            </w:r>
          </w:p>
          <w:p w14:paraId="15FAF23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72B1B4B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Sustain the Business releases include patches, upgrades that</w:t>
            </w:r>
          </w:p>
          <w:p w14:paraId="2BC2FAFE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are necessary for sustaining the business applications (as</w:t>
            </w:r>
          </w:p>
          <w:p w14:paraId="7223A79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required or recommended by Vendors, IT Architects , or IT</w:t>
            </w:r>
            <w:r>
              <w:rPr>
                <w:rFonts w:asciiTheme="majorHAnsi" w:hAnsiTheme="majorHAnsi"/>
              </w:rPr>
              <w:t xml:space="preserve"> </w:t>
            </w:r>
            <w:r w:rsidRPr="008E68F8">
              <w:rPr>
                <w:rFonts w:asciiTheme="majorHAnsi" w:hAnsiTheme="majorHAnsi"/>
              </w:rPr>
              <w:t>wide</w:t>
            </w:r>
          </w:p>
          <w:p w14:paraId="5CE0D9A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system upgrade initiatives) </w:t>
            </w:r>
            <w:proofErr w:type="spell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 xml:space="preserve"> : MS Windows Server</w:t>
            </w:r>
          </w:p>
          <w:p w14:paraId="390A529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SP2 patch</w:t>
            </w:r>
          </w:p>
        </w:tc>
      </w:tr>
    </w:tbl>
    <w:p w14:paraId="19269899" w14:textId="77777777" w:rsidR="002A238B" w:rsidRPr="00C62CE8" w:rsidRDefault="002A238B" w:rsidP="002A238B">
      <w:pPr>
        <w:rPr>
          <w:rFonts w:asciiTheme="majorHAnsi" w:hAnsiTheme="majorHAnsi"/>
        </w:rPr>
      </w:pPr>
    </w:p>
    <w:p w14:paraId="78B8EE69" w14:textId="77777777" w:rsidR="002A238B" w:rsidRPr="00C62CE8" w:rsidRDefault="002A238B" w:rsidP="002A238B">
      <w:pPr>
        <w:pStyle w:val="30Requirements"/>
        <w:ind w:left="360"/>
        <w:rPr>
          <w:rFonts w:asciiTheme="majorHAnsi" w:hAnsiTheme="majorHAnsi"/>
        </w:rPr>
      </w:pPr>
      <w:bookmarkStart w:id="23" w:name="_Toc464236152"/>
      <w:bookmarkEnd w:id="23"/>
    </w:p>
    <w:p w14:paraId="699F2143" w14:textId="77777777" w:rsidR="002A238B" w:rsidRDefault="002A238B" w:rsidP="002A238B">
      <w:pPr>
        <w:pStyle w:val="Indent2"/>
        <w:ind w:left="1080"/>
        <w:jc w:val="both"/>
        <w:rPr>
          <w:rFonts w:asciiTheme="majorHAnsi" w:hAnsiTheme="majorHAnsi"/>
          <w:szCs w:val="22"/>
        </w:rPr>
      </w:pPr>
    </w:p>
    <w:p w14:paraId="18CBEF91" w14:textId="52AABEA2" w:rsidR="00D13F11" w:rsidRDefault="003A42C2" w:rsidP="00D13F11">
      <w:pPr>
        <w:pStyle w:val="Indent2"/>
        <w:ind w:left="72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lastRenderedPageBreak/>
        <w:t>RAVE</w:t>
      </w:r>
      <w:r w:rsidR="00D13F11" w:rsidRPr="00D13F11">
        <w:rPr>
          <w:rFonts w:asciiTheme="majorHAnsi" w:hAnsiTheme="majorHAnsi"/>
          <w:szCs w:val="22"/>
        </w:rPr>
        <w:t xml:space="preserve"> is hosted and supported by Vendor </w:t>
      </w:r>
      <w:proofErr w:type="spellStart"/>
      <w:r w:rsidR="00D13F11" w:rsidRPr="00D13F11">
        <w:rPr>
          <w:rFonts w:asciiTheme="majorHAnsi" w:hAnsiTheme="majorHAnsi"/>
          <w:szCs w:val="22"/>
        </w:rPr>
        <w:t>Medidata</w:t>
      </w:r>
      <w:proofErr w:type="spellEnd"/>
      <w:r w:rsidR="00D13F11" w:rsidRPr="00D13F11">
        <w:rPr>
          <w:rFonts w:asciiTheme="majorHAnsi" w:hAnsiTheme="majorHAnsi"/>
          <w:szCs w:val="22"/>
        </w:rPr>
        <w:t xml:space="preserve">. </w:t>
      </w:r>
      <w:r w:rsidR="00A43ED3">
        <w:rPr>
          <w:rFonts w:asciiTheme="majorHAnsi" w:hAnsiTheme="majorHAnsi"/>
          <w:szCs w:val="22"/>
        </w:rPr>
        <w:t>MEDDEV</w:t>
      </w:r>
      <w:r w:rsidR="00D13F11" w:rsidRPr="00D13F11">
        <w:rPr>
          <w:rFonts w:asciiTheme="majorHAnsi" w:hAnsiTheme="majorHAnsi"/>
          <w:szCs w:val="22"/>
        </w:rPr>
        <w:t xml:space="preserve"> IT serves as liaison between </w:t>
      </w:r>
      <w:r w:rsidR="00A43ED3">
        <w:rPr>
          <w:rFonts w:asciiTheme="majorHAnsi" w:hAnsiTheme="majorHAnsi"/>
          <w:szCs w:val="22"/>
        </w:rPr>
        <w:t xml:space="preserve">MEDDEV </w:t>
      </w:r>
      <w:r w:rsidR="00D13F11" w:rsidRPr="00D13F11">
        <w:rPr>
          <w:rFonts w:asciiTheme="majorHAnsi" w:hAnsiTheme="majorHAnsi"/>
          <w:szCs w:val="22"/>
        </w:rPr>
        <w:t>business</w:t>
      </w:r>
      <w:r w:rsidR="00D13F11">
        <w:rPr>
          <w:rFonts w:asciiTheme="majorHAnsi" w:hAnsiTheme="majorHAnsi"/>
          <w:szCs w:val="22"/>
        </w:rPr>
        <w:t xml:space="preserve"> </w:t>
      </w:r>
      <w:r w:rsidR="00D13F11" w:rsidRPr="00D13F11">
        <w:rPr>
          <w:rFonts w:asciiTheme="majorHAnsi" w:hAnsiTheme="majorHAnsi"/>
          <w:szCs w:val="22"/>
        </w:rPr>
        <w:t xml:space="preserve">community </w:t>
      </w:r>
      <w:r w:rsidR="00A23E5F">
        <w:rPr>
          <w:rFonts w:asciiTheme="majorHAnsi" w:hAnsiTheme="majorHAnsi"/>
          <w:szCs w:val="22"/>
        </w:rPr>
        <w:t xml:space="preserve">and the vendor </w:t>
      </w:r>
      <w:r w:rsidR="00D13F11" w:rsidRPr="00D13F11">
        <w:rPr>
          <w:rFonts w:asciiTheme="majorHAnsi" w:hAnsiTheme="majorHAnsi"/>
          <w:szCs w:val="22"/>
        </w:rPr>
        <w:t>and is dependent on the Vendor for most of the activities.</w:t>
      </w:r>
    </w:p>
    <w:p w14:paraId="1B0FD18B" w14:textId="34DE2D46" w:rsidR="003160A5" w:rsidRPr="00D13F11" w:rsidRDefault="003160A5" w:rsidP="003160A5">
      <w:pPr>
        <w:pStyle w:val="Indent2"/>
        <w:numPr>
          <w:ilvl w:val="0"/>
          <w:numId w:val="46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User Access is provided by the </w:t>
      </w:r>
      <w:r w:rsidR="003A42C2">
        <w:rPr>
          <w:rFonts w:asciiTheme="majorHAnsi" w:hAnsiTheme="majorHAnsi"/>
          <w:szCs w:val="22"/>
        </w:rPr>
        <w:t>RAVE</w:t>
      </w:r>
      <w:r>
        <w:rPr>
          <w:rFonts w:asciiTheme="majorHAnsi" w:hAnsiTheme="majorHAnsi"/>
          <w:szCs w:val="22"/>
        </w:rPr>
        <w:t xml:space="preserve"> ADMINISTRATOR. The Admin will send the UAR form to the user and upon getting that UAR form fully filled and signed the user can get the access</w:t>
      </w:r>
    </w:p>
    <w:p w14:paraId="543AB86E" w14:textId="77777777" w:rsidR="002A238B" w:rsidRPr="00C62CE8" w:rsidRDefault="002A238B" w:rsidP="002A238B">
      <w:pPr>
        <w:pStyle w:val="11Level2Heading"/>
        <w:numPr>
          <w:ilvl w:val="1"/>
          <w:numId w:val="28"/>
        </w:numPr>
        <w:outlineLvl w:val="0"/>
        <w:rPr>
          <w:rFonts w:asciiTheme="majorHAnsi" w:hAnsiTheme="majorHAnsi"/>
        </w:rPr>
      </w:pPr>
      <w:bookmarkStart w:id="24" w:name="_Toc464236153"/>
      <w:r w:rsidRPr="00C62CE8">
        <w:rPr>
          <w:rFonts w:asciiTheme="majorHAnsi" w:hAnsiTheme="majorHAnsi"/>
        </w:rPr>
        <w:t>Performance Requirements</w:t>
      </w:r>
      <w:bookmarkEnd w:id="24"/>
    </w:p>
    <w:p w14:paraId="6BC22E19" w14:textId="77777777" w:rsidR="002A238B" w:rsidRDefault="002A238B" w:rsidP="002A238B">
      <w:pPr>
        <w:pStyle w:val="Indent2"/>
        <w:ind w:left="720"/>
        <w:jc w:val="both"/>
        <w:rPr>
          <w:rFonts w:asciiTheme="majorHAnsi" w:hAnsiTheme="majorHAnsi"/>
          <w:i/>
          <w:iCs/>
          <w:szCs w:val="22"/>
        </w:rPr>
      </w:pPr>
    </w:p>
    <w:p w14:paraId="136F62A1" w14:textId="031DFBA9" w:rsidR="002A238B" w:rsidRPr="002B7BB1" w:rsidRDefault="003A42C2" w:rsidP="002B7BB1">
      <w:pPr>
        <w:pStyle w:val="ABTTableBody"/>
        <w:ind w:left="1080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RAVE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 system performance is dependent on the number of real time users accessing the system and the number</w:t>
      </w:r>
      <w:r w:rsidR="00B64543"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of process running in </w:t>
      </w:r>
      <w:r w:rsidR="00B64543" w:rsidRPr="002B7BB1">
        <w:rPr>
          <w:rFonts w:asciiTheme="majorHAnsi" w:hAnsiTheme="majorHAnsi"/>
          <w:sz w:val="22"/>
          <w:szCs w:val="22"/>
          <w:lang w:val="en-GB"/>
        </w:rPr>
        <w:t>parallel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 and support will be provided by </w:t>
      </w:r>
      <w:proofErr w:type="spellStart"/>
      <w:r w:rsidR="002B7BB1" w:rsidRPr="002B7BB1">
        <w:rPr>
          <w:rFonts w:asciiTheme="majorHAnsi" w:hAnsiTheme="majorHAnsi"/>
          <w:sz w:val="22"/>
          <w:szCs w:val="22"/>
          <w:lang w:val="en-GB"/>
        </w:rPr>
        <w:t>Medidata</w:t>
      </w:r>
      <w:proofErr w:type="spellEnd"/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. To maintain the performance, </w:t>
      </w:r>
      <w:r w:rsidR="003160A5">
        <w:rPr>
          <w:rFonts w:asciiTheme="majorHAnsi" w:hAnsiTheme="majorHAnsi"/>
          <w:sz w:val="22"/>
          <w:szCs w:val="22"/>
          <w:lang w:val="en-GB"/>
        </w:rPr>
        <w:t xml:space="preserve">users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>need</w:t>
      </w:r>
      <w:r w:rsidR="002B7BB1"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to adhere to </w:t>
      </w:r>
      <w:proofErr w:type="spellStart"/>
      <w:r w:rsidR="002B7BB1" w:rsidRPr="002B7BB1">
        <w:rPr>
          <w:rFonts w:asciiTheme="majorHAnsi" w:hAnsiTheme="majorHAnsi"/>
          <w:sz w:val="22"/>
          <w:szCs w:val="22"/>
          <w:lang w:val="en-GB"/>
        </w:rPr>
        <w:t>Medidata</w:t>
      </w:r>
      <w:proofErr w:type="spellEnd"/>
      <w:r w:rsidR="003160A5">
        <w:rPr>
          <w:rFonts w:asciiTheme="majorHAnsi" w:hAnsiTheme="majorHAnsi"/>
          <w:sz w:val="22"/>
          <w:szCs w:val="22"/>
          <w:lang w:val="en-GB"/>
        </w:rPr>
        <w:t xml:space="preserve"> Guidelines</w:t>
      </w:r>
    </w:p>
    <w:p w14:paraId="3327838B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25" w:name="_Toc464236154"/>
      <w:r w:rsidRPr="00C62CE8">
        <w:rPr>
          <w:rFonts w:asciiTheme="majorHAnsi" w:hAnsiTheme="majorHAnsi"/>
        </w:rPr>
        <w:t>3.2</w:t>
      </w:r>
      <w:r w:rsidRPr="00C62CE8">
        <w:rPr>
          <w:rFonts w:asciiTheme="majorHAnsi" w:hAnsiTheme="majorHAnsi"/>
        </w:rPr>
        <w:tab/>
        <w:t>Service Requirements</w:t>
      </w:r>
      <w:bookmarkEnd w:id="25"/>
    </w:p>
    <w:p w14:paraId="0DEE4929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5230"/>
      </w:tblGrid>
      <w:tr w:rsidR="002A238B" w:rsidRPr="00C62CE8" w14:paraId="1815C0A0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FABF8F"/>
            <w:vAlign w:val="center"/>
          </w:tcPr>
          <w:p w14:paraId="09795F52" w14:textId="77777777" w:rsidR="002A238B" w:rsidRPr="00C62CE8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62CE8">
              <w:rPr>
                <w:rFonts w:asciiTheme="majorHAnsi" w:hAnsiTheme="majorHAnsi"/>
                <w:sz w:val="22"/>
                <w:szCs w:val="22"/>
              </w:rPr>
              <w:t>Service Requirements</w:t>
            </w:r>
          </w:p>
        </w:tc>
        <w:tc>
          <w:tcPr>
            <w:tcW w:w="5230" w:type="dxa"/>
            <w:shd w:val="clear" w:color="auto" w:fill="FABF8F"/>
            <w:vAlign w:val="center"/>
          </w:tcPr>
          <w:p w14:paraId="104A93D3" w14:textId="77777777" w:rsidR="002A238B" w:rsidRPr="00C62CE8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62CE8">
              <w:rPr>
                <w:rFonts w:asciiTheme="majorHAnsi" w:hAnsiTheme="majorHAnsi"/>
                <w:sz w:val="22"/>
                <w:szCs w:val="22"/>
              </w:rPr>
              <w:t>Requirement Details</w:t>
            </w:r>
          </w:p>
        </w:tc>
      </w:tr>
      <w:tr w:rsidR="002A238B" w:rsidRPr="00C62CE8" w14:paraId="333DF586" w14:textId="77777777" w:rsidTr="002A238B">
        <w:trPr>
          <w:trHeight w:val="242"/>
          <w:jc w:val="center"/>
        </w:trPr>
        <w:tc>
          <w:tcPr>
            <w:tcW w:w="4495" w:type="dxa"/>
            <w:shd w:val="clear" w:color="auto" w:fill="auto"/>
          </w:tcPr>
          <w:p w14:paraId="158B6BBB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 xml:space="preserve">Users Groups or Department </w:t>
            </w:r>
          </w:p>
        </w:tc>
        <w:tc>
          <w:tcPr>
            <w:tcW w:w="5230" w:type="dxa"/>
            <w:shd w:val="clear" w:color="auto" w:fill="auto"/>
          </w:tcPr>
          <w:p w14:paraId="20B0A1DA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23 Active user groups</w:t>
            </w:r>
          </w:p>
        </w:tc>
      </w:tr>
      <w:tr w:rsidR="002A238B" w:rsidRPr="00C62CE8" w14:paraId="3A9CFC10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6B00DA89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Users using the applications</w:t>
            </w:r>
          </w:p>
        </w:tc>
        <w:tc>
          <w:tcPr>
            <w:tcW w:w="5230" w:type="dxa"/>
            <w:shd w:val="clear" w:color="auto" w:fill="auto"/>
          </w:tcPr>
          <w:p w14:paraId="1ACCB734" w14:textId="77777777" w:rsidR="002A238B" w:rsidRPr="004C0CC1" w:rsidRDefault="00B6454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~</w:t>
            </w:r>
            <w:r w:rsidR="003811E3" w:rsidRPr="004C0CC1">
              <w:rPr>
                <w:rFonts w:asciiTheme="majorHAnsi" w:hAnsiTheme="majorHAnsi" w:cs="Arial"/>
                <w:szCs w:val="22"/>
              </w:rPr>
              <w:t>2577 users</w:t>
            </w:r>
          </w:p>
        </w:tc>
      </w:tr>
      <w:tr w:rsidR="002A238B" w:rsidRPr="00C62CE8" w14:paraId="0544D1BD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337ED82A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 xml:space="preserve">Location of the users </w:t>
            </w:r>
          </w:p>
        </w:tc>
        <w:tc>
          <w:tcPr>
            <w:tcW w:w="5230" w:type="dxa"/>
            <w:shd w:val="clear" w:color="auto" w:fill="auto"/>
          </w:tcPr>
          <w:p w14:paraId="2437A1BF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Global</w:t>
            </w:r>
          </w:p>
        </w:tc>
      </w:tr>
      <w:tr w:rsidR="002A238B" w:rsidRPr="00C62CE8" w14:paraId="3484C7FD" w14:textId="77777777" w:rsidTr="002A238B">
        <w:trPr>
          <w:trHeight w:val="530"/>
          <w:jc w:val="center"/>
        </w:trPr>
        <w:tc>
          <w:tcPr>
            <w:tcW w:w="4495" w:type="dxa"/>
            <w:shd w:val="clear" w:color="auto" w:fill="auto"/>
          </w:tcPr>
          <w:p w14:paraId="3C2EFFB9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Sites where users are using the</w:t>
            </w:r>
            <w:r w:rsidR="00B53092" w:rsidRPr="004C0CC1">
              <w:rPr>
                <w:rFonts w:asciiTheme="majorHAnsi" w:hAnsiTheme="majorHAnsi" w:cs="Arial"/>
                <w:szCs w:val="22"/>
              </w:rPr>
              <w:t xml:space="preserve"> </w:t>
            </w:r>
            <w:r w:rsidRPr="004C0CC1">
              <w:rPr>
                <w:rFonts w:asciiTheme="majorHAnsi" w:hAnsiTheme="majorHAnsi" w:cs="Arial"/>
                <w:szCs w:val="22"/>
              </w:rPr>
              <w:t>application</w:t>
            </w:r>
          </w:p>
        </w:tc>
        <w:tc>
          <w:tcPr>
            <w:tcW w:w="5230" w:type="dxa"/>
            <w:shd w:val="clear" w:color="auto" w:fill="auto"/>
          </w:tcPr>
          <w:p w14:paraId="721541A8" w14:textId="40AF392D" w:rsidR="002A238B" w:rsidRPr="004C0CC1" w:rsidRDefault="003160A5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~</w:t>
            </w:r>
            <w:r w:rsidR="003811E3" w:rsidRPr="004C0CC1">
              <w:rPr>
                <w:rFonts w:asciiTheme="majorHAnsi" w:hAnsiTheme="majorHAnsi" w:cs="Arial"/>
                <w:szCs w:val="22"/>
              </w:rPr>
              <w:t>860</w:t>
            </w:r>
          </w:p>
        </w:tc>
      </w:tr>
      <w:tr w:rsidR="002A238B" w:rsidRPr="00C62CE8" w14:paraId="300EA0D1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64F8F56C" w14:textId="77777777" w:rsidR="003811E3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Concurrent users during the</w:t>
            </w:r>
          </w:p>
          <w:p w14:paraId="3DEC1922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application</w:t>
            </w:r>
          </w:p>
        </w:tc>
        <w:tc>
          <w:tcPr>
            <w:tcW w:w="5230" w:type="dxa"/>
            <w:shd w:val="clear" w:color="auto" w:fill="auto"/>
          </w:tcPr>
          <w:p w14:paraId="258D1295" w14:textId="77777777" w:rsidR="002A238B" w:rsidRPr="004C0CC1" w:rsidRDefault="00B53092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400 (m</w:t>
            </w:r>
            <w:r w:rsidR="003811E3" w:rsidRPr="004C0CC1">
              <w:rPr>
                <w:rFonts w:asciiTheme="majorHAnsi" w:hAnsiTheme="majorHAnsi" w:cs="Arial"/>
                <w:szCs w:val="22"/>
              </w:rPr>
              <w:t>aximum)</w:t>
            </w:r>
          </w:p>
        </w:tc>
      </w:tr>
    </w:tbl>
    <w:p w14:paraId="3C3C3EBA" w14:textId="77777777" w:rsidR="002A238B" w:rsidRPr="00C62CE8" w:rsidRDefault="002A238B" w:rsidP="002A238B">
      <w:pPr>
        <w:pStyle w:val="Indent2"/>
        <w:rPr>
          <w:rFonts w:asciiTheme="majorHAnsi" w:hAnsiTheme="majorHAnsi"/>
        </w:rPr>
      </w:pPr>
    </w:p>
    <w:p w14:paraId="6E3F4660" w14:textId="77777777" w:rsidR="002A238B" w:rsidRPr="00F97DA2" w:rsidRDefault="00F97DA2" w:rsidP="00F97DA2">
      <w:pPr>
        <w:pStyle w:val="30Requirements"/>
        <w:numPr>
          <w:ilvl w:val="0"/>
          <w:numId w:val="0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     4</w:t>
      </w:r>
      <w:r>
        <w:rPr>
          <w:rFonts w:asciiTheme="majorHAnsi" w:hAnsiTheme="majorHAnsi"/>
          <w:szCs w:val="24"/>
        </w:rPr>
        <w:tab/>
      </w:r>
      <w:r w:rsidR="002A238B" w:rsidRPr="00962D2D">
        <w:rPr>
          <w:rFonts w:asciiTheme="majorHAnsi" w:hAnsiTheme="majorHAnsi"/>
          <w:szCs w:val="24"/>
        </w:rPr>
        <w:t>Business Process Overview</w:t>
      </w:r>
    </w:p>
    <w:p w14:paraId="0C7BC4CB" w14:textId="77777777" w:rsidR="002A238B" w:rsidRPr="003F3B51" w:rsidRDefault="002A238B" w:rsidP="002A238B">
      <w:pPr>
        <w:pStyle w:val="Indent1"/>
      </w:pPr>
    </w:p>
    <w:p w14:paraId="0339533A" w14:textId="77777777" w:rsidR="002A238B" w:rsidRDefault="002A238B" w:rsidP="002A238B">
      <w:pPr>
        <w:pStyle w:val="11Level2Heading"/>
        <w:rPr>
          <w:rFonts w:asciiTheme="majorHAnsi" w:hAnsiTheme="majorHAnsi"/>
        </w:rPr>
      </w:pPr>
      <w:bookmarkStart w:id="26" w:name="_Toc43197550"/>
      <w:bookmarkStart w:id="27" w:name="_Toc127161215"/>
      <w:bookmarkStart w:id="28" w:name="_Toc274293064"/>
      <w:bookmarkStart w:id="29" w:name="_Toc464236156"/>
      <w:r w:rsidRPr="00C62CE8">
        <w:rPr>
          <w:rFonts w:asciiTheme="majorHAnsi" w:hAnsiTheme="majorHAnsi"/>
        </w:rPr>
        <w:t>4.1</w:t>
      </w:r>
      <w:r w:rsidRPr="00C62CE8">
        <w:rPr>
          <w:rFonts w:asciiTheme="majorHAnsi" w:hAnsiTheme="majorHAnsi"/>
        </w:rPr>
        <w:tab/>
      </w:r>
      <w:bookmarkEnd w:id="26"/>
      <w:bookmarkEnd w:id="27"/>
      <w:bookmarkEnd w:id="28"/>
      <w:r w:rsidRPr="00C62CE8">
        <w:rPr>
          <w:rFonts w:asciiTheme="majorHAnsi" w:hAnsiTheme="majorHAnsi"/>
        </w:rPr>
        <w:t>Business Process Workflow</w:t>
      </w:r>
      <w:bookmarkEnd w:id="29"/>
      <w:r w:rsidRPr="00C62CE8">
        <w:rPr>
          <w:rFonts w:asciiTheme="majorHAnsi" w:hAnsiTheme="majorHAnsi"/>
        </w:rPr>
        <w:t xml:space="preserve">  </w:t>
      </w:r>
    </w:p>
    <w:p w14:paraId="493A8361" w14:textId="77777777" w:rsidR="002A238B" w:rsidRPr="00B8254E" w:rsidRDefault="002A238B" w:rsidP="002A238B">
      <w:pPr>
        <w:pStyle w:val="Indent1"/>
      </w:pPr>
    </w:p>
    <w:p w14:paraId="64CEF9A1" w14:textId="33208F83" w:rsidR="00F97DA2" w:rsidDel="00BA75F4" w:rsidRDefault="003A42C2" w:rsidP="00BA75F4">
      <w:pPr>
        <w:pStyle w:val="Indent1"/>
        <w:spacing w:line="276" w:lineRule="auto"/>
        <w:ind w:left="810"/>
        <w:rPr>
          <w:del w:id="30" w:author="Saha, Saikat (Cognizant)" w:date="2020-08-07T17:07:00Z"/>
          <w:rFonts w:asciiTheme="majorHAnsi" w:hAnsiTheme="majorHAnsi" w:cs="Arial"/>
          <w:szCs w:val="22"/>
        </w:rPr>
        <w:pPrChange w:id="31" w:author="Saha, Saikat (Cognizant)" w:date="2020-08-07T17:08:00Z">
          <w:pPr>
            <w:pStyle w:val="Indent1"/>
            <w:spacing w:line="276" w:lineRule="auto"/>
          </w:pPr>
        </w:pPrChange>
      </w:pPr>
      <w:r>
        <w:rPr>
          <w:rFonts w:asciiTheme="majorHAnsi" w:hAnsiTheme="majorHAnsi" w:cs="Arial"/>
          <w:szCs w:val="22"/>
        </w:rPr>
        <w:t>RAVE</w:t>
      </w:r>
      <w:r w:rsidR="00F97DA2" w:rsidRPr="00F97DA2">
        <w:rPr>
          <w:rFonts w:asciiTheme="majorHAnsi" w:hAnsiTheme="majorHAnsi" w:cs="Arial"/>
          <w:szCs w:val="22"/>
        </w:rPr>
        <w:t xml:space="preserve"> EDC is Software as a Service (SaaS) web-based EDC solution with an intuitive user interface that</w:t>
      </w:r>
      <w:ins w:id="32" w:author="Saha, Saikat (Cognizant)" w:date="2020-08-07T17:07:00Z">
        <w:r w:rsidR="00BA75F4">
          <w:rPr>
            <w:rFonts w:asciiTheme="majorHAnsi" w:hAnsiTheme="majorHAnsi" w:cs="Arial"/>
            <w:szCs w:val="22"/>
          </w:rPr>
          <w:t xml:space="preserve"> </w:t>
        </w:r>
      </w:ins>
    </w:p>
    <w:p w14:paraId="734B7AB7" w14:textId="328695A8" w:rsidR="00F97DA2" w:rsidRPr="00F97DA2" w:rsidDel="00BA75F4" w:rsidRDefault="00BA75F4" w:rsidP="00BA75F4">
      <w:pPr>
        <w:pStyle w:val="Indent1"/>
        <w:spacing w:line="276" w:lineRule="auto"/>
        <w:ind w:left="810"/>
        <w:rPr>
          <w:del w:id="33" w:author="Saha, Saikat (Cognizant)" w:date="2020-08-07T17:08:00Z"/>
          <w:rFonts w:asciiTheme="majorHAnsi" w:hAnsiTheme="majorHAnsi" w:cs="Arial"/>
          <w:szCs w:val="22"/>
        </w:rPr>
        <w:pPrChange w:id="34" w:author="Saha, Saikat (Cognizant)" w:date="2020-08-07T17:08:00Z">
          <w:pPr>
            <w:pStyle w:val="Indent1"/>
            <w:spacing w:line="276" w:lineRule="auto"/>
          </w:pPr>
        </w:pPrChange>
      </w:pPr>
      <w:ins w:id="35" w:author="Saha, Saikat (Cognizant)" w:date="2020-08-07T17:07:00Z">
        <w:r>
          <w:rPr>
            <w:rFonts w:asciiTheme="majorHAnsi" w:hAnsiTheme="majorHAnsi" w:cs="Arial"/>
            <w:szCs w:val="22"/>
          </w:rPr>
          <w:t xml:space="preserve"> </w:t>
        </w:r>
      </w:ins>
      <w:proofErr w:type="gramStart"/>
      <w:r w:rsidR="00F97DA2" w:rsidRPr="00F97DA2">
        <w:rPr>
          <w:rFonts w:asciiTheme="majorHAnsi" w:hAnsiTheme="majorHAnsi" w:cs="Arial"/>
          <w:szCs w:val="22"/>
        </w:rPr>
        <w:t>facilitates</w:t>
      </w:r>
      <w:proofErr w:type="gramEnd"/>
      <w:r w:rsidR="00F97DA2" w:rsidRPr="00F97DA2">
        <w:rPr>
          <w:rFonts w:asciiTheme="majorHAnsi" w:hAnsiTheme="majorHAnsi" w:cs="Arial"/>
          <w:szCs w:val="22"/>
        </w:rPr>
        <w:t xml:space="preserve"> the capture and cleaning of data. It is comparable to a collection of Electronic Case Report Forms (eCRF). All data related to studies, sites, and subjects collected during a clinical trial are entered and modified</w:t>
      </w:r>
      <w:ins w:id="36" w:author="Saha, Saikat (Cognizant)" w:date="2020-08-07T17:08:00Z">
        <w:r>
          <w:rPr>
            <w:rFonts w:asciiTheme="majorHAnsi" w:hAnsiTheme="majorHAnsi" w:cs="Arial"/>
            <w:szCs w:val="22"/>
          </w:rPr>
          <w:t xml:space="preserve"> </w:t>
        </w:r>
      </w:ins>
    </w:p>
    <w:p w14:paraId="31AFA788" w14:textId="702814A6" w:rsidR="00F97DA2" w:rsidRPr="00F97DA2" w:rsidDel="00BA75F4" w:rsidRDefault="00F97DA2" w:rsidP="00BA75F4">
      <w:pPr>
        <w:pStyle w:val="Indent1"/>
        <w:spacing w:line="276" w:lineRule="auto"/>
        <w:ind w:left="810"/>
        <w:rPr>
          <w:del w:id="37" w:author="Saha, Saikat (Cognizant)" w:date="2020-08-07T17:08:00Z"/>
          <w:rFonts w:asciiTheme="majorHAnsi" w:hAnsiTheme="majorHAnsi" w:cs="Arial"/>
          <w:szCs w:val="22"/>
        </w:rPr>
        <w:pPrChange w:id="38" w:author="Saha, Saikat (Cognizant)" w:date="2020-08-07T17:08:00Z">
          <w:pPr>
            <w:pStyle w:val="Indent1"/>
            <w:spacing w:line="276" w:lineRule="auto"/>
          </w:pPr>
        </w:pPrChange>
      </w:pPr>
      <w:r w:rsidRPr="00F97DA2">
        <w:rPr>
          <w:rFonts w:asciiTheme="majorHAnsi" w:hAnsiTheme="majorHAnsi" w:cs="Arial"/>
          <w:szCs w:val="22"/>
        </w:rPr>
        <w:t>in EDC. Specific privileges and functionality that you have and can access, such as, answering queries and</w:t>
      </w:r>
      <w:ins w:id="39" w:author="Saha, Saikat (Cognizant)" w:date="2020-08-07T17:08:00Z">
        <w:r w:rsidR="00BA75F4">
          <w:rPr>
            <w:rFonts w:asciiTheme="majorHAnsi" w:hAnsiTheme="majorHAnsi" w:cs="Arial"/>
            <w:szCs w:val="22"/>
          </w:rPr>
          <w:t xml:space="preserve"> </w:t>
        </w:r>
      </w:ins>
    </w:p>
    <w:p w14:paraId="3ABAD95C" w14:textId="4CAD18DB" w:rsidR="00F97DA2" w:rsidRPr="00F97DA2" w:rsidDel="00BA75F4" w:rsidRDefault="00F97DA2" w:rsidP="00BA75F4">
      <w:pPr>
        <w:pStyle w:val="Indent1"/>
        <w:spacing w:line="276" w:lineRule="auto"/>
        <w:ind w:left="810"/>
        <w:rPr>
          <w:del w:id="40" w:author="Saha, Saikat (Cognizant)" w:date="2020-08-07T17:08:00Z"/>
          <w:rFonts w:asciiTheme="majorHAnsi" w:hAnsiTheme="majorHAnsi" w:cs="Arial"/>
          <w:szCs w:val="22"/>
        </w:rPr>
        <w:pPrChange w:id="41" w:author="Saha, Saikat (Cognizant)" w:date="2020-08-07T17:08:00Z">
          <w:pPr>
            <w:pStyle w:val="Indent1"/>
            <w:spacing w:line="276" w:lineRule="auto"/>
          </w:pPr>
        </w:pPrChange>
      </w:pPr>
      <w:r w:rsidRPr="00F97DA2">
        <w:rPr>
          <w:rFonts w:asciiTheme="majorHAnsi" w:hAnsiTheme="majorHAnsi" w:cs="Arial"/>
          <w:szCs w:val="22"/>
        </w:rPr>
        <w:t xml:space="preserve">viewing audit trails, is dependent on the user roles and permission in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EDC. Likewise, the display of</w:t>
      </w:r>
      <w:ins w:id="42" w:author="Saha, Saikat (Cognizant)" w:date="2020-08-07T17:08:00Z">
        <w:r w:rsidR="00BA75F4">
          <w:rPr>
            <w:rFonts w:asciiTheme="majorHAnsi" w:hAnsiTheme="majorHAnsi" w:cs="Arial"/>
            <w:szCs w:val="22"/>
          </w:rPr>
          <w:t xml:space="preserve"> </w:t>
        </w:r>
      </w:ins>
    </w:p>
    <w:p w14:paraId="2D3166CE" w14:textId="279F650C" w:rsidR="00F97DA2" w:rsidRPr="00F97DA2" w:rsidDel="00BA75F4" w:rsidRDefault="00F97DA2" w:rsidP="00BA75F4">
      <w:pPr>
        <w:pStyle w:val="Indent1"/>
        <w:spacing w:line="276" w:lineRule="auto"/>
        <w:ind w:left="810"/>
        <w:rPr>
          <w:del w:id="43" w:author="Saha, Saikat (Cognizant)" w:date="2020-08-07T17:08:00Z"/>
          <w:rFonts w:asciiTheme="majorHAnsi" w:hAnsiTheme="majorHAnsi" w:cs="Arial"/>
          <w:szCs w:val="22"/>
        </w:rPr>
        <w:pPrChange w:id="44" w:author="Saha, Saikat (Cognizant)" w:date="2020-08-07T17:08:00Z">
          <w:pPr>
            <w:pStyle w:val="Indent1"/>
            <w:spacing w:line="276" w:lineRule="auto"/>
          </w:pPr>
        </w:pPrChange>
      </w:pPr>
      <w:r w:rsidRPr="00F97DA2">
        <w:rPr>
          <w:rFonts w:asciiTheme="majorHAnsi" w:hAnsiTheme="majorHAnsi" w:cs="Arial"/>
          <w:szCs w:val="22"/>
        </w:rPr>
        <w:t>specific pages—for example, a single study, a single site, multiple studies, or multiple sites—is dependent on</w:t>
      </w:r>
      <w:ins w:id="45" w:author="Saha, Saikat (Cognizant)" w:date="2020-08-07T17:08:00Z">
        <w:r w:rsidR="00BA75F4">
          <w:rPr>
            <w:rFonts w:asciiTheme="majorHAnsi" w:hAnsiTheme="majorHAnsi" w:cs="Arial"/>
            <w:szCs w:val="22"/>
          </w:rPr>
          <w:t xml:space="preserve"> </w:t>
        </w:r>
      </w:ins>
    </w:p>
    <w:p w14:paraId="5B41B225" w14:textId="1AF6BB14" w:rsidR="00F97DA2" w:rsidRPr="00F97DA2" w:rsidRDefault="00F97DA2" w:rsidP="00BA75F4">
      <w:pPr>
        <w:pStyle w:val="Indent1"/>
        <w:spacing w:line="276" w:lineRule="auto"/>
        <w:ind w:left="810"/>
        <w:rPr>
          <w:rFonts w:asciiTheme="majorHAnsi" w:hAnsiTheme="majorHAnsi" w:cs="Arial"/>
          <w:szCs w:val="22"/>
        </w:rPr>
        <w:pPrChange w:id="46" w:author="Saha, Saikat (Cognizant)" w:date="2020-08-07T17:08:00Z">
          <w:pPr>
            <w:pStyle w:val="Indent1"/>
            <w:spacing w:line="276" w:lineRule="auto"/>
          </w:pPr>
        </w:pPrChange>
      </w:pPr>
      <w:r w:rsidRPr="00F97DA2">
        <w:rPr>
          <w:rFonts w:asciiTheme="majorHAnsi" w:hAnsiTheme="majorHAnsi" w:cs="Arial"/>
          <w:szCs w:val="22"/>
        </w:rPr>
        <w:t xml:space="preserve">how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EDC is configured.</w:t>
      </w:r>
    </w:p>
    <w:p w14:paraId="025C0FF5" w14:textId="77777777" w:rsidR="00F97DA2" w:rsidRDefault="00F97DA2" w:rsidP="00F97DA2">
      <w:pPr>
        <w:pStyle w:val="Indent1"/>
        <w:spacing w:line="276" w:lineRule="auto"/>
        <w:rPr>
          <w:rFonts w:ascii="TimesNewRomanPSMT" w:eastAsiaTheme="minorHAnsi" w:hAnsi="TimesNewRomanPSMT" w:cs="TimesNewRomanPSMT"/>
          <w:szCs w:val="22"/>
        </w:rPr>
      </w:pPr>
    </w:p>
    <w:p w14:paraId="20DCEDAB" w14:textId="21B6D228" w:rsidR="00F97DA2" w:rsidRPr="00F97DA2" w:rsidRDefault="00F97DA2" w:rsidP="00F97DA2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 xml:space="preserve">Some key features of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EDC include:</w:t>
      </w:r>
    </w:p>
    <w:p w14:paraId="56966D6C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task lists and visit calendars</w:t>
      </w:r>
    </w:p>
    <w:p w14:paraId="63F0B0D5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data availability</w:t>
      </w:r>
    </w:p>
    <w:p w14:paraId="23BCCB19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cross-panel and cross-visit edit checking</w:t>
      </w:r>
    </w:p>
    <w:p w14:paraId="1CC85141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ability to monitor, query, code, and obtain reports and view of study data</w:t>
      </w:r>
    </w:p>
    <w:p w14:paraId="4BE1F5EA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Quick navigation to recently accessed subjects and forms</w:t>
      </w:r>
    </w:p>
    <w:p w14:paraId="36A400E7" w14:textId="59CF8841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 xml:space="preserve">Access to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Reporter</w:t>
      </w:r>
    </w:p>
    <w:p w14:paraId="4CC3712A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Electronic signature capability that is compliant with 21 CFR Part 11</w:t>
      </w:r>
    </w:p>
    <w:p w14:paraId="00D92A89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lastRenderedPageBreak/>
        <w:t>Local and central lab capture and batch data loading</w:t>
      </w:r>
    </w:p>
    <w:p w14:paraId="264167D1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Compliance with regulatory Clinical Data Interchange Standards Consortium (CDISC)</w:t>
      </w:r>
    </w:p>
    <w:p w14:paraId="3638908C" w14:textId="2F6B6528" w:rsidR="00F97DA2" w:rsidRPr="00F97DA2" w:rsidRDefault="00F10638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R</w:t>
      </w:r>
      <w:r w:rsidR="00F97DA2" w:rsidRPr="00F97DA2">
        <w:rPr>
          <w:rFonts w:asciiTheme="majorHAnsi" w:hAnsiTheme="majorHAnsi" w:cs="Arial"/>
          <w:szCs w:val="22"/>
        </w:rPr>
        <w:t>equirements through comprehensive and easy-to-use audit trails</w:t>
      </w:r>
    </w:p>
    <w:p w14:paraId="330E251D" w14:textId="77777777" w:rsidR="00F97DA2" w:rsidRPr="00F97DA2" w:rsidRDefault="00F97DA2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Optimized for ease of use by clinical investigators who can access, train, and communicate</w:t>
      </w:r>
    </w:p>
    <w:p w14:paraId="40B28807" w14:textId="40EE50BB" w:rsidR="002A238B" w:rsidRDefault="004C0CC1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W</w:t>
      </w:r>
      <w:r w:rsidR="00F97DA2" w:rsidRPr="00F97DA2">
        <w:rPr>
          <w:rFonts w:asciiTheme="majorHAnsi" w:hAnsiTheme="majorHAnsi" w:cs="Arial"/>
          <w:szCs w:val="22"/>
        </w:rPr>
        <w:t>ith the life science company sponsoring the trial.</w:t>
      </w:r>
    </w:p>
    <w:p w14:paraId="26E8302C" w14:textId="77777777" w:rsidR="0077271C" w:rsidRPr="00F97DA2" w:rsidRDefault="0077271C" w:rsidP="0077271C">
      <w:pPr>
        <w:pStyle w:val="Indent1"/>
        <w:spacing w:line="276" w:lineRule="auto"/>
        <w:ind w:left="2160"/>
        <w:rPr>
          <w:rFonts w:asciiTheme="majorHAnsi" w:hAnsiTheme="majorHAnsi" w:cs="Arial"/>
          <w:szCs w:val="22"/>
        </w:rPr>
      </w:pPr>
    </w:p>
    <w:p w14:paraId="1C193AC1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  <w:b w:val="0"/>
          <w:color w:val="000000"/>
          <w:sz w:val="22"/>
          <w:szCs w:val="22"/>
          <w:lang w:val="en-GB"/>
        </w:rPr>
      </w:pPr>
      <w:bookmarkStart w:id="47" w:name="_Toc464236157"/>
      <w:r w:rsidRPr="00C62CE8">
        <w:rPr>
          <w:rFonts w:asciiTheme="majorHAnsi" w:hAnsiTheme="majorHAnsi"/>
          <w:color w:val="000000"/>
          <w:szCs w:val="22"/>
          <w:lang w:val="en-GB"/>
        </w:rPr>
        <w:t>4</w:t>
      </w:r>
      <w:r w:rsidRPr="00C62CE8">
        <w:rPr>
          <w:rFonts w:asciiTheme="majorHAnsi" w:hAnsiTheme="majorHAnsi"/>
          <w:b w:val="0"/>
          <w:color w:val="000000"/>
          <w:sz w:val="22"/>
          <w:szCs w:val="22"/>
          <w:lang w:val="en-GB"/>
        </w:rPr>
        <w:t>.</w:t>
      </w:r>
      <w:r w:rsidRPr="00C62CE8">
        <w:rPr>
          <w:rFonts w:asciiTheme="majorHAnsi" w:hAnsiTheme="majorHAnsi"/>
        </w:rPr>
        <w:t>2</w:t>
      </w:r>
      <w:r w:rsidRPr="00C62CE8">
        <w:rPr>
          <w:rFonts w:asciiTheme="majorHAnsi" w:hAnsiTheme="majorHAnsi"/>
        </w:rPr>
        <w:tab/>
        <w:t>Business Module Description</w:t>
      </w:r>
      <w:bookmarkEnd w:id="47"/>
      <w:r w:rsidRPr="00C62CE8">
        <w:rPr>
          <w:rFonts w:asciiTheme="majorHAnsi" w:hAnsiTheme="majorHAnsi"/>
          <w:b w:val="0"/>
          <w:color w:val="000000"/>
          <w:sz w:val="22"/>
          <w:szCs w:val="22"/>
          <w:lang w:val="en-GB"/>
        </w:rPr>
        <w:t xml:space="preserve">  </w:t>
      </w:r>
    </w:p>
    <w:p w14:paraId="0EEFB929" w14:textId="77777777" w:rsidR="002A238B" w:rsidRDefault="002A238B" w:rsidP="002A238B">
      <w:pPr>
        <w:pStyle w:val="Indent1"/>
        <w:rPr>
          <w:rFonts w:asciiTheme="majorHAnsi" w:hAnsiTheme="majorHAnsi"/>
        </w:rPr>
      </w:pPr>
    </w:p>
    <w:p w14:paraId="1D9F1278" w14:textId="77777777" w:rsidR="0049072C" w:rsidRPr="00145112" w:rsidRDefault="0049072C" w:rsidP="00145112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Below module are in the scope of description</w:t>
      </w:r>
    </w:p>
    <w:p w14:paraId="7A943E63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Architect</w:t>
      </w:r>
    </w:p>
    <w:p w14:paraId="242A5008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Site Administration</w:t>
      </w:r>
    </w:p>
    <w:p w14:paraId="064D0453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User Administration</w:t>
      </w:r>
    </w:p>
    <w:p w14:paraId="53AB8738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Reporter and Reporter Administration</w:t>
      </w:r>
    </w:p>
    <w:p w14:paraId="766F497B" w14:textId="348CC2CE" w:rsidR="0049072C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Configuration</w:t>
      </w:r>
    </w:p>
    <w:p w14:paraId="171A22DE" w14:textId="77777777" w:rsidR="0077271C" w:rsidRPr="00145112" w:rsidRDefault="0077271C" w:rsidP="0077271C">
      <w:pPr>
        <w:pStyle w:val="Indent1"/>
        <w:spacing w:line="276" w:lineRule="auto"/>
        <w:ind w:left="2160"/>
        <w:rPr>
          <w:rFonts w:asciiTheme="majorHAnsi" w:hAnsiTheme="majorHAnsi" w:cs="Arial"/>
          <w:szCs w:val="22"/>
        </w:rPr>
      </w:pPr>
    </w:p>
    <w:p w14:paraId="34112854" w14:textId="2E69EEAE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Architect</w:t>
      </w:r>
      <w:r w:rsidRPr="00145112">
        <w:rPr>
          <w:rFonts w:asciiTheme="majorHAnsi" w:hAnsiTheme="majorHAnsi" w:cs="Arial"/>
          <w:szCs w:val="22"/>
        </w:rPr>
        <w:t xml:space="preserve">: The Architect Module enables users to develop electronic case </w:t>
      </w:r>
      <w:r w:rsidR="003160A5" w:rsidRPr="00145112">
        <w:rPr>
          <w:rFonts w:asciiTheme="majorHAnsi" w:hAnsiTheme="majorHAnsi" w:cs="Arial"/>
          <w:szCs w:val="22"/>
        </w:rPr>
        <w:t>report</w:t>
      </w:r>
      <w:r w:rsidR="003160A5">
        <w:rPr>
          <w:rFonts w:asciiTheme="majorHAnsi" w:hAnsiTheme="majorHAnsi" w:cs="Arial"/>
          <w:szCs w:val="22"/>
        </w:rPr>
        <w:t xml:space="preserve"> forms</w:t>
      </w:r>
      <w:r w:rsidRPr="00145112">
        <w:rPr>
          <w:rFonts w:asciiTheme="majorHAnsi" w:hAnsiTheme="majorHAnsi" w:cs="Arial"/>
          <w:szCs w:val="22"/>
        </w:rPr>
        <w:t xml:space="preserve"> (</w:t>
      </w:r>
      <w:proofErr w:type="spellStart"/>
      <w:r w:rsidRPr="00145112">
        <w:rPr>
          <w:rFonts w:asciiTheme="majorHAnsi" w:hAnsiTheme="majorHAnsi" w:cs="Arial"/>
          <w:szCs w:val="22"/>
        </w:rPr>
        <w:t>eCRFs</w:t>
      </w:r>
      <w:proofErr w:type="spellEnd"/>
      <w:r w:rsidRPr="00145112">
        <w:rPr>
          <w:rFonts w:asciiTheme="majorHAnsi" w:hAnsiTheme="majorHAnsi" w:cs="Arial"/>
          <w:szCs w:val="22"/>
        </w:rPr>
        <w:t xml:space="preserve">), Edit checks within a study. Studies must be built and configured </w:t>
      </w:r>
      <w:r w:rsidR="003160A5" w:rsidRPr="00145112">
        <w:rPr>
          <w:rFonts w:asciiTheme="majorHAnsi" w:hAnsiTheme="majorHAnsi" w:cs="Arial"/>
          <w:szCs w:val="22"/>
        </w:rPr>
        <w:t>in</w:t>
      </w:r>
      <w:r w:rsidR="003160A5">
        <w:rPr>
          <w:rFonts w:asciiTheme="majorHAnsi" w:hAnsiTheme="majorHAnsi" w:cs="Arial"/>
          <w:szCs w:val="22"/>
        </w:rPr>
        <w:t xml:space="preserve"> the</w:t>
      </w:r>
      <w:r w:rsidRPr="00145112">
        <w:rPr>
          <w:rFonts w:asciiTheme="majorHAnsi" w:hAnsiTheme="majorHAnsi" w:cs="Arial"/>
          <w:szCs w:val="22"/>
        </w:rPr>
        <w:t xml:space="preserve"> Architect in order to be viewed in the electronic data capture (EDC) module.</w:t>
      </w:r>
    </w:p>
    <w:p w14:paraId="3ABC8460" w14:textId="174016AE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Site Administration:</w:t>
      </w:r>
      <w:r w:rsidRPr="00145112">
        <w:rPr>
          <w:rFonts w:asciiTheme="majorHAnsi" w:hAnsiTheme="majorHAnsi" w:cs="Arial"/>
          <w:szCs w:val="22"/>
        </w:rPr>
        <w:t xml:space="preserve"> The Site Administration module allows system administrators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to manage site records for single or multiple studies, as applicable. Users have the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ability to create and maintain a list of Site G</w:t>
      </w:r>
      <w:r w:rsidR="003160A5">
        <w:rPr>
          <w:rFonts w:asciiTheme="majorHAnsi" w:hAnsiTheme="majorHAnsi" w:cs="Arial"/>
          <w:szCs w:val="22"/>
        </w:rPr>
        <w:t xml:space="preserve">roup levels, </w:t>
      </w:r>
      <w:r w:rsidRPr="00145112">
        <w:rPr>
          <w:rFonts w:asciiTheme="majorHAnsi" w:hAnsiTheme="majorHAnsi" w:cs="Arial"/>
          <w:szCs w:val="22"/>
        </w:rPr>
        <w:t>Site Groups, Sites, Study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settings and User associations.</w:t>
      </w:r>
    </w:p>
    <w:p w14:paraId="03F3E51B" w14:textId="66993AD1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User Administration:</w:t>
      </w:r>
      <w:r w:rsidRPr="00145112">
        <w:rPr>
          <w:rFonts w:asciiTheme="majorHAnsi" w:hAnsiTheme="majorHAnsi" w:cs="Arial"/>
          <w:szCs w:val="22"/>
        </w:rPr>
        <w:t xml:space="preserve"> The User Administration module allows administrative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personnel access to: manage User IDs, grant or deny module access, associate Users</w:t>
      </w:r>
      <w:r w:rsidR="00145112" w:rsidRPr="00145112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with one or more studies and or sites, </w:t>
      </w:r>
      <w:r w:rsidR="003160A5">
        <w:rPr>
          <w:rFonts w:asciiTheme="majorHAnsi" w:hAnsiTheme="majorHAnsi" w:cs="Arial"/>
          <w:szCs w:val="22"/>
        </w:rPr>
        <w:t xml:space="preserve">approval and training </w:t>
      </w:r>
      <w:r w:rsidR="00145112" w:rsidRPr="00145112">
        <w:rPr>
          <w:rFonts w:asciiTheme="majorHAnsi" w:hAnsiTheme="majorHAnsi" w:cs="Arial"/>
          <w:szCs w:val="22"/>
        </w:rPr>
        <w:t>dates for system access, associate Users with roles, and initiate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the account activation process. The User administration module also includes access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to optional contact information for the User, including email address, telephone and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mailing address</w:t>
      </w:r>
      <w:r w:rsidR="00145112">
        <w:rPr>
          <w:rFonts w:asciiTheme="majorHAnsi" w:hAnsiTheme="majorHAnsi" w:cs="Arial"/>
          <w:szCs w:val="22"/>
        </w:rPr>
        <w:t>.</w:t>
      </w:r>
    </w:p>
    <w:p w14:paraId="4492B286" w14:textId="03BA2CEA" w:rsidR="00145112" w:rsidRDefault="00145112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Reporter and Reporter Administration:</w:t>
      </w:r>
      <w:r w:rsidRPr="00145112">
        <w:rPr>
          <w:rFonts w:asciiTheme="majorHAnsi" w:hAnsiTheme="majorHAnsi" w:cs="Arial"/>
          <w:szCs w:val="22"/>
        </w:rPr>
        <w:t xml:space="preserve"> Reporter module allows users to pull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reports from </w:t>
      </w:r>
      <w:r w:rsidR="003A42C2">
        <w:rPr>
          <w:rFonts w:asciiTheme="majorHAnsi" w:hAnsiTheme="majorHAnsi" w:cs="Arial"/>
          <w:szCs w:val="22"/>
        </w:rPr>
        <w:t>RAVE</w:t>
      </w:r>
      <w:r w:rsidRPr="00145112">
        <w:rPr>
          <w:rFonts w:asciiTheme="majorHAnsi" w:hAnsiTheme="majorHAnsi" w:cs="Arial"/>
          <w:szCs w:val="22"/>
        </w:rPr>
        <w:t xml:space="preserve"> system. Reporter administration allows users to assign reports to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study/roles within study</w:t>
      </w:r>
      <w:r>
        <w:rPr>
          <w:rFonts w:asciiTheme="majorHAnsi" w:hAnsiTheme="majorHAnsi" w:cs="Arial"/>
          <w:szCs w:val="22"/>
        </w:rPr>
        <w:t>.</w:t>
      </w:r>
    </w:p>
    <w:p w14:paraId="4AD7A269" w14:textId="77777777" w:rsidR="00145112" w:rsidRPr="00145112" w:rsidRDefault="00145112" w:rsidP="00145112">
      <w:pPr>
        <w:pStyle w:val="Indent1"/>
        <w:spacing w:line="276" w:lineRule="auto"/>
        <w:rPr>
          <w:rFonts w:asciiTheme="majorHAnsi" w:hAnsiTheme="majorHAnsi" w:cs="Arial"/>
          <w:szCs w:val="22"/>
        </w:rPr>
      </w:pPr>
    </w:p>
    <w:p w14:paraId="2EC462FD" w14:textId="47485A90" w:rsidR="002A238B" w:rsidRPr="00145112" w:rsidRDefault="00145112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Configuration:</w:t>
      </w:r>
      <w:r w:rsidRPr="00145112">
        <w:rPr>
          <w:rFonts w:asciiTheme="majorHAnsi" w:hAnsiTheme="majorHAnsi" w:cs="Arial"/>
          <w:szCs w:val="22"/>
        </w:rPr>
        <w:t xml:space="preserve"> The Configuration Module is used to create and specify information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that is used throughout the </w:t>
      </w:r>
      <w:r w:rsidR="003A42C2">
        <w:rPr>
          <w:rFonts w:asciiTheme="majorHAnsi" w:hAnsiTheme="majorHAnsi" w:cs="Arial"/>
          <w:szCs w:val="22"/>
        </w:rPr>
        <w:t>RAVE</w:t>
      </w:r>
      <w:r w:rsidRPr="00145112">
        <w:rPr>
          <w:rFonts w:asciiTheme="majorHAnsi" w:hAnsiTheme="majorHAnsi" w:cs="Arial"/>
          <w:szCs w:val="22"/>
        </w:rPr>
        <w:t xml:space="preserve"> modules. The permissions and settings granted at this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level are applicable to every study and every environment loaded within the specific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URL domain.</w:t>
      </w:r>
      <w:r w:rsidR="003160A5" w:rsidRPr="00145112">
        <w:rPr>
          <w:rFonts w:asciiTheme="majorHAnsi" w:hAnsiTheme="majorHAnsi" w:cs="Arial"/>
          <w:szCs w:val="22"/>
        </w:rPr>
        <w:t xml:space="preserve"> </w:t>
      </w:r>
    </w:p>
    <w:p w14:paraId="3F1653C9" w14:textId="77777777" w:rsidR="002A238B" w:rsidRPr="00DB0D54" w:rsidRDefault="002A238B" w:rsidP="002A238B">
      <w:pPr>
        <w:pStyle w:val="Indent1"/>
        <w:spacing w:line="276" w:lineRule="auto"/>
        <w:ind w:left="1800"/>
        <w:rPr>
          <w:rFonts w:asciiTheme="majorHAnsi" w:hAnsiTheme="majorHAnsi" w:cs="Arial"/>
          <w:szCs w:val="22"/>
        </w:rPr>
      </w:pPr>
    </w:p>
    <w:p w14:paraId="5699119F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4.3</w:t>
      </w:r>
      <w:r w:rsidRPr="00C62CE8">
        <w:rPr>
          <w:rFonts w:asciiTheme="majorHAnsi" w:hAnsiTheme="majorHAnsi"/>
          <w:b/>
          <w:sz w:val="24"/>
          <w:szCs w:val="20"/>
        </w:rPr>
        <w:tab/>
        <w:t xml:space="preserve">User Information, Roles &amp; Privileges  </w:t>
      </w:r>
    </w:p>
    <w:p w14:paraId="4945E52A" w14:textId="77777777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9756563" w14:textId="282EAD51" w:rsidR="004A38F5" w:rsidRDefault="004A38F5" w:rsidP="002A238B">
      <w:pPr>
        <w:pStyle w:val="Indent1"/>
        <w:ind w:left="0" w:firstLine="360"/>
        <w:rPr>
          <w:ins w:id="48" w:author="Saha, Saikat (Cognizant)" w:date="2020-08-07T17:09:00Z"/>
          <w:rFonts w:asciiTheme="majorHAnsi" w:hAnsiTheme="majorHAnsi"/>
          <w:b/>
          <w:sz w:val="24"/>
          <w:szCs w:val="20"/>
        </w:rPr>
      </w:pPr>
    </w:p>
    <w:p w14:paraId="21BBD631" w14:textId="77777777" w:rsidR="00BA75F4" w:rsidRDefault="00BA75F4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bookmarkStart w:id="49" w:name="_GoBack"/>
      <w:bookmarkEnd w:id="49"/>
    </w:p>
    <w:p w14:paraId="18A6B830" w14:textId="3B5180DD" w:rsidR="00410722" w:rsidRDefault="00410722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40C98443" w14:textId="77777777" w:rsidR="00410722" w:rsidRPr="00C62CE8" w:rsidRDefault="00410722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7628636" w14:textId="77777777" w:rsidR="00266DF6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</w:p>
    <w:tbl>
      <w:tblPr>
        <w:tblW w:w="9360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710"/>
        <w:gridCol w:w="1890"/>
        <w:gridCol w:w="2250"/>
      </w:tblGrid>
      <w:tr w:rsidR="00266DF6" w:rsidRPr="003B1BB1" w14:paraId="6AFEEE6A" w14:textId="77777777" w:rsidTr="00266DF6">
        <w:trPr>
          <w:trHeight w:val="309"/>
        </w:trPr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79C3AC3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lastRenderedPageBreak/>
              <w:t>Roles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62B1C73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Privileges</w:t>
            </w:r>
          </w:p>
        </w:tc>
        <w:tc>
          <w:tcPr>
            <w:tcW w:w="17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5933722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Security Group</w:t>
            </w:r>
          </w:p>
        </w:tc>
        <w:tc>
          <w:tcPr>
            <w:tcW w:w="18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25AF035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Department &amp; Location</w:t>
            </w:r>
          </w:p>
        </w:tc>
        <w:tc>
          <w:tcPr>
            <w:tcW w:w="22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462094F2" w14:textId="1FCD8EDF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Approximate No of Users</w:t>
            </w:r>
          </w:p>
        </w:tc>
      </w:tr>
      <w:tr w:rsidR="00266DF6" w:rsidRPr="003B1BB1" w14:paraId="12BC9592" w14:textId="77777777" w:rsidTr="00266DF6">
        <w:trPr>
          <w:trHeight w:val="433"/>
        </w:trPr>
        <w:tc>
          <w:tcPr>
            <w:tcW w:w="17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44E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3203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3E8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3DB85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22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192C1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</w:p>
        </w:tc>
      </w:tr>
      <w:tr w:rsidR="00266DF6" w:rsidRPr="003B1BB1" w14:paraId="73B444E6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AC2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a_EDC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0AC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D12F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DD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9725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105</w:t>
            </w:r>
          </w:p>
        </w:tc>
      </w:tr>
      <w:tr w:rsidR="00266DF6" w:rsidRPr="003B1BB1" w14:paraId="3C57A6C5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ED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a_EDC</w:t>
            </w:r>
            <w:proofErr w:type="spellEnd"/>
            <w:r w:rsidRPr="00A05821">
              <w:rPr>
                <w:rFonts w:asciiTheme="majorHAnsi" w:hAnsiTheme="majorHAnsi" w:cs="Arial"/>
                <w:szCs w:val="22"/>
              </w:rPr>
              <w:t xml:space="preserve"> and 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5DD9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E17B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7EB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9943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46</w:t>
            </w:r>
          </w:p>
        </w:tc>
      </w:tr>
      <w:tr w:rsidR="00266DF6" w:rsidRPr="003B1BB1" w14:paraId="19B8B28D" w14:textId="77777777" w:rsidTr="00266DF6">
        <w:trPr>
          <w:trHeight w:val="818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B48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Administrator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542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C725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A1E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BA4A9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19</w:t>
            </w:r>
          </w:p>
        </w:tc>
      </w:tr>
      <w:tr w:rsidR="00266DF6" w:rsidRPr="003B1BB1" w14:paraId="442788D5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85D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Batch Upload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7E69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7A0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505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BAFE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7</w:t>
            </w:r>
          </w:p>
        </w:tc>
      </w:tr>
      <w:tr w:rsidR="00266DF6" w:rsidRPr="003B1BB1" w14:paraId="251C77BC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67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Coder Import 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DAA8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2BB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AB7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80A3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53C49974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310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A93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99D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7DD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70A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1161</w:t>
            </w:r>
          </w:p>
        </w:tc>
      </w:tr>
      <w:tr w:rsidR="00266DF6" w:rsidRPr="003B1BB1" w14:paraId="41E42A02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3A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 and DDE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7A34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D50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FCD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131E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2</w:t>
            </w:r>
          </w:p>
        </w:tc>
      </w:tr>
      <w:tr w:rsidR="00266DF6" w:rsidRPr="003B1BB1" w14:paraId="3FD5680D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665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 and 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183A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4B0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285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C70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467</w:t>
            </w:r>
          </w:p>
        </w:tc>
      </w:tr>
      <w:tr w:rsidR="00266DF6" w:rsidRPr="003B1BB1" w14:paraId="57933C32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89C5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3C9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F1D5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44F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C36E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5</w:t>
            </w:r>
          </w:p>
        </w:tc>
      </w:tr>
      <w:tr w:rsidR="00266DF6" w:rsidRPr="003B1BB1" w14:paraId="453CD76D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22C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Administrator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0E1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F069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B460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9A49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56</w:t>
            </w:r>
          </w:p>
        </w:tc>
      </w:tr>
      <w:tr w:rsidR="00266DF6" w:rsidRPr="003B1BB1" w14:paraId="29885F50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9D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Help Desk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A1B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E44A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B9A3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55204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86</w:t>
            </w:r>
          </w:p>
        </w:tc>
      </w:tr>
      <w:tr w:rsidR="00266DF6" w:rsidRPr="003B1BB1" w14:paraId="5203CAB6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D3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 xml:space="preserve">RS - </w:t>
            </w: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MnM</w:t>
            </w:r>
            <w:proofErr w:type="spellEnd"/>
            <w:r w:rsidRPr="00A05821">
              <w:rPr>
                <w:rFonts w:asciiTheme="majorHAnsi" w:hAnsiTheme="majorHAnsi" w:cs="Arial"/>
                <w:szCs w:val="22"/>
              </w:rPr>
              <w:t xml:space="preserve"> 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D61F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423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5752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AD90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336454E7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8FA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Outputs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6E02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294E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625D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C592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2EC0284C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FCC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QC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515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3CAB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193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1AD4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6377D8B8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C05B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Reports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273E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5A9A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A12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6715E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2B30487B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062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Study Designer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DC71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AAB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721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EA6C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34</w:t>
            </w:r>
          </w:p>
        </w:tc>
      </w:tr>
      <w:tr w:rsidR="00266DF6" w:rsidRPr="003B1BB1" w14:paraId="4FEA07C1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4EA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Superuser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50CE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DDA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424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FA71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10</w:t>
            </w:r>
          </w:p>
        </w:tc>
      </w:tr>
      <w:tr w:rsidR="00266DF6" w:rsidRPr="003B1BB1" w14:paraId="06AF1828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E4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SystemUserGroup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F6F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5C64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292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5287C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1B6DEFFF" w14:textId="77777777" w:rsidTr="00266DF6">
        <w:trPr>
          <w:trHeight w:val="315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AB8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UMT Desk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39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801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BAD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B439F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2</w:t>
            </w:r>
          </w:p>
        </w:tc>
      </w:tr>
    </w:tbl>
    <w:p w14:paraId="47BF345F" w14:textId="53008E5E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3057DB1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4B3C5B2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FB401B4" w14:textId="4E2EC9A7" w:rsidR="002A238B" w:rsidRDefault="002A238B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4.4</w:t>
      </w:r>
      <w:r w:rsidRPr="00C62CE8">
        <w:rPr>
          <w:rFonts w:asciiTheme="majorHAnsi" w:hAnsiTheme="majorHAnsi"/>
          <w:b/>
          <w:sz w:val="24"/>
          <w:szCs w:val="20"/>
        </w:rPr>
        <w:tab/>
        <w:t xml:space="preserve">Business Events  </w:t>
      </w:r>
    </w:p>
    <w:p w14:paraId="57B2072B" w14:textId="77777777" w:rsidR="009F7241" w:rsidRDefault="009F7241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</w:p>
    <w:p w14:paraId="63C9DFF9" w14:textId="40727072" w:rsidR="009F7241" w:rsidRPr="009F7241" w:rsidRDefault="009F7241" w:rsidP="009F7241">
      <w:pPr>
        <w:ind w:firstLine="720"/>
        <w:rPr>
          <w:rFonts w:asciiTheme="majorHAnsi" w:hAnsiTheme="majorHAnsi"/>
        </w:rPr>
      </w:pPr>
      <w:r w:rsidRPr="009F7241">
        <w:rPr>
          <w:rFonts w:asciiTheme="majorHAnsi" w:hAnsiTheme="majorHAnsi"/>
        </w:rPr>
        <w:t>This secti</w:t>
      </w:r>
      <w:r w:rsidR="00DB6EB7">
        <w:rPr>
          <w:rFonts w:asciiTheme="majorHAnsi" w:hAnsiTheme="majorHAnsi"/>
        </w:rPr>
        <w:t>on shall cover the key Business</w:t>
      </w:r>
      <w:r w:rsidRPr="009F7241">
        <w:rPr>
          <w:rFonts w:asciiTheme="majorHAnsi" w:hAnsiTheme="majorHAnsi"/>
        </w:rPr>
        <w:t xml:space="preserve"> Events and impact to the business.</w:t>
      </w:r>
    </w:p>
    <w:p w14:paraId="52A24E1D" w14:textId="27703745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  <w:r w:rsidRPr="00C62CE8">
        <w:rPr>
          <w:rFonts w:asciiTheme="majorHAnsi" w:hAnsiTheme="majorHAnsi"/>
          <w:b/>
          <w:sz w:val="24"/>
          <w:szCs w:val="20"/>
        </w:rPr>
        <w:tab/>
      </w:r>
    </w:p>
    <w:p w14:paraId="170509AB" w14:textId="3750900E" w:rsidR="004E1D6A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8B34600" w14:textId="00912A79" w:rsidR="004E1D6A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C170779" w14:textId="77777777" w:rsidR="004E1D6A" w:rsidRPr="00C62CE8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tbl>
      <w:tblPr>
        <w:tblW w:w="9000" w:type="dxa"/>
        <w:tblInd w:w="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  <w:gridCol w:w="2430"/>
        <w:gridCol w:w="2790"/>
      </w:tblGrid>
      <w:tr w:rsidR="00E74035" w:rsidRPr="00E079FD" w14:paraId="6A58E3B4" w14:textId="77777777" w:rsidTr="00E74035">
        <w:trPr>
          <w:trHeight w:val="59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5C03E93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lastRenderedPageBreak/>
              <w:t>Business Activities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1D171E61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Target Timelines</w:t>
            </w:r>
          </w:p>
        </w:tc>
        <w:tc>
          <w:tcPr>
            <w:tcW w:w="24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1AF52D95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Impacted Applications</w:t>
            </w:r>
          </w:p>
        </w:tc>
        <w:tc>
          <w:tcPr>
            <w:tcW w:w="27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4AE2656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Business Groups involved</w:t>
            </w:r>
          </w:p>
        </w:tc>
      </w:tr>
      <w:tr w:rsidR="00E74035" w:rsidRPr="00E079FD" w14:paraId="64237144" w14:textId="77777777" w:rsidTr="00E74035">
        <w:trPr>
          <w:trHeight w:val="377"/>
        </w:trPr>
        <w:tc>
          <w:tcPr>
            <w:tcW w:w="1890" w:type="dxa"/>
            <w:tcBorders>
              <w:top w:val="single" w:sz="6" w:space="0" w:color="000000"/>
            </w:tcBorders>
            <w:shd w:val="clear" w:color="auto" w:fill="auto"/>
          </w:tcPr>
          <w:p w14:paraId="6F244E93" w14:textId="1A885116" w:rsidR="00E74035" w:rsidRPr="004E1D6A" w:rsidRDefault="003A42C2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RAVE</w:t>
            </w:r>
            <w:r w:rsidR="00E74035" w:rsidRPr="004E1D6A">
              <w:rPr>
                <w:rFonts w:asciiTheme="majorHAnsi" w:hAnsiTheme="majorHAnsi" w:cs="Arial"/>
                <w:szCs w:val="22"/>
              </w:rPr>
              <w:t xml:space="preserve"> patch upgrade</w:t>
            </w:r>
          </w:p>
        </w:tc>
        <w:tc>
          <w:tcPr>
            <w:tcW w:w="1890" w:type="dxa"/>
            <w:tcBorders>
              <w:top w:val="single" w:sz="6" w:space="0" w:color="000000"/>
            </w:tcBorders>
            <w:shd w:val="clear" w:color="auto" w:fill="auto"/>
          </w:tcPr>
          <w:p w14:paraId="5EE7439A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Yearly once</w:t>
            </w:r>
          </w:p>
        </w:tc>
        <w:tc>
          <w:tcPr>
            <w:tcW w:w="2430" w:type="dxa"/>
            <w:tcBorders>
              <w:top w:val="single" w:sz="6" w:space="0" w:color="000000"/>
            </w:tcBorders>
            <w:shd w:val="clear" w:color="auto" w:fill="auto"/>
          </w:tcPr>
          <w:p w14:paraId="691961DB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  <w:tcBorders>
              <w:top w:val="single" w:sz="6" w:space="0" w:color="000000"/>
            </w:tcBorders>
          </w:tcPr>
          <w:p w14:paraId="0DCBF284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E079FD" w14:paraId="1E84AECD" w14:textId="77777777" w:rsidTr="00E74035">
        <w:trPr>
          <w:trHeight w:val="377"/>
        </w:trPr>
        <w:tc>
          <w:tcPr>
            <w:tcW w:w="1890" w:type="dxa"/>
            <w:shd w:val="clear" w:color="auto" w:fill="auto"/>
          </w:tcPr>
          <w:p w14:paraId="3EBD2A33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Security Patching</w:t>
            </w:r>
          </w:p>
        </w:tc>
        <w:tc>
          <w:tcPr>
            <w:tcW w:w="1890" w:type="dxa"/>
            <w:shd w:val="clear" w:color="auto" w:fill="auto"/>
          </w:tcPr>
          <w:p w14:paraId="7A08C0F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Quarterly</w:t>
            </w:r>
          </w:p>
        </w:tc>
        <w:tc>
          <w:tcPr>
            <w:tcW w:w="2430" w:type="dxa"/>
            <w:shd w:val="clear" w:color="auto" w:fill="auto"/>
          </w:tcPr>
          <w:p w14:paraId="3CDFA6C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</w:tcPr>
          <w:p w14:paraId="6B0E4BF4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E079FD" w14:paraId="34F0560A" w14:textId="77777777" w:rsidTr="00E74035">
        <w:trPr>
          <w:trHeight w:val="377"/>
        </w:trPr>
        <w:tc>
          <w:tcPr>
            <w:tcW w:w="1890" w:type="dxa"/>
            <w:shd w:val="clear" w:color="auto" w:fill="auto"/>
          </w:tcPr>
          <w:p w14:paraId="6332BC52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Server Patching</w:t>
            </w:r>
          </w:p>
        </w:tc>
        <w:tc>
          <w:tcPr>
            <w:tcW w:w="1890" w:type="dxa"/>
            <w:shd w:val="clear" w:color="auto" w:fill="auto"/>
          </w:tcPr>
          <w:p w14:paraId="2C6F8B6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Quarterly</w:t>
            </w:r>
          </w:p>
        </w:tc>
        <w:tc>
          <w:tcPr>
            <w:tcW w:w="2430" w:type="dxa"/>
            <w:shd w:val="clear" w:color="auto" w:fill="auto"/>
          </w:tcPr>
          <w:p w14:paraId="4E44B52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4E1D6A">
              <w:rPr>
                <w:rFonts w:asciiTheme="majorHAnsi" w:hAnsiTheme="majorHAnsi" w:cs="Arial"/>
                <w:szCs w:val="22"/>
              </w:rPr>
              <w:t>Clindart</w:t>
            </w:r>
            <w:proofErr w:type="spellEnd"/>
            <w:r w:rsidRPr="004E1D6A">
              <w:rPr>
                <w:rFonts w:asciiTheme="majorHAnsi" w:hAnsiTheme="majorHAnsi" w:cs="Arial"/>
                <w:szCs w:val="22"/>
              </w:rPr>
              <w:t>, CDRT,</w:t>
            </w:r>
          </w:p>
          <w:p w14:paraId="3CE784B8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Recon</w:t>
            </w:r>
          </w:p>
        </w:tc>
        <w:tc>
          <w:tcPr>
            <w:tcW w:w="2790" w:type="dxa"/>
          </w:tcPr>
          <w:p w14:paraId="18DB6CF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887FC7" w14:paraId="63763AF6" w14:textId="77777777" w:rsidTr="00E74035">
        <w:trPr>
          <w:trHeight w:val="377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3217F5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User Recertification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71F384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Yearly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3BE9F1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E9EEA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</w:tbl>
    <w:p w14:paraId="041C964A" w14:textId="77777777" w:rsidR="002A238B" w:rsidRPr="00C62CE8" w:rsidRDefault="002A238B" w:rsidP="002A238B">
      <w:pPr>
        <w:pStyle w:val="Indent1"/>
        <w:rPr>
          <w:rFonts w:asciiTheme="majorHAnsi" w:hAnsiTheme="majorHAnsi"/>
          <w:b/>
          <w:sz w:val="24"/>
          <w:szCs w:val="20"/>
        </w:rPr>
      </w:pPr>
    </w:p>
    <w:p w14:paraId="57BE413D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</w:p>
    <w:p w14:paraId="38D9AF61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229FD80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6FEEC222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359A79C1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bookmarkStart w:id="50" w:name="_Toc464236158"/>
    </w:p>
    <w:p w14:paraId="023DAE12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</w:p>
    <w:p w14:paraId="134B8A8F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</w:p>
    <w:p w14:paraId="540F5542" w14:textId="77777777" w:rsidR="00CE0854" w:rsidRPr="00CE0854" w:rsidRDefault="00CE0854" w:rsidP="00CE0854">
      <w:pPr>
        <w:pStyle w:val="Indent1"/>
        <w:ind w:left="0"/>
      </w:pPr>
    </w:p>
    <w:p w14:paraId="6B46B67E" w14:textId="77777777" w:rsidR="002A238B" w:rsidRPr="00CE0854" w:rsidRDefault="002A238B" w:rsidP="00CE0854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5.0    Application Overview</w:t>
      </w:r>
      <w:bookmarkEnd w:id="50"/>
      <w:r w:rsidRPr="00C62CE8">
        <w:rPr>
          <w:rFonts w:asciiTheme="majorHAnsi" w:hAnsiTheme="majorHAnsi"/>
        </w:rPr>
        <w:t xml:space="preserve">  </w:t>
      </w:r>
    </w:p>
    <w:p w14:paraId="12D3E0BC" w14:textId="77777777" w:rsidR="002A238B" w:rsidRPr="00C62CE8" w:rsidRDefault="002A238B" w:rsidP="002A238B">
      <w:pPr>
        <w:pStyle w:val="11Level2Heading"/>
        <w:tabs>
          <w:tab w:val="left" w:pos="3540"/>
        </w:tabs>
        <w:outlineLvl w:val="0"/>
        <w:rPr>
          <w:rFonts w:asciiTheme="majorHAnsi" w:hAnsiTheme="majorHAnsi"/>
        </w:rPr>
      </w:pPr>
      <w:bookmarkStart w:id="51" w:name="_Toc464236159"/>
      <w:r w:rsidRPr="00C62CE8">
        <w:rPr>
          <w:rFonts w:asciiTheme="majorHAnsi" w:hAnsiTheme="majorHAnsi"/>
        </w:rPr>
        <w:t>5.1</w:t>
      </w:r>
      <w:r w:rsidRPr="00C62CE8">
        <w:rPr>
          <w:rFonts w:asciiTheme="majorHAnsi" w:hAnsiTheme="majorHAnsi"/>
        </w:rPr>
        <w:tab/>
        <w:t>System Architecture</w:t>
      </w:r>
      <w:bookmarkEnd w:id="51"/>
      <w:r w:rsidRPr="00C62CE8">
        <w:rPr>
          <w:rFonts w:asciiTheme="majorHAnsi" w:hAnsiTheme="majorHAnsi"/>
        </w:rPr>
        <w:t xml:space="preserve">  </w:t>
      </w:r>
      <w:r w:rsidRPr="00C62CE8">
        <w:rPr>
          <w:rFonts w:asciiTheme="majorHAnsi" w:hAnsiTheme="majorHAnsi"/>
        </w:rPr>
        <w:tab/>
      </w:r>
    </w:p>
    <w:p w14:paraId="65614192" w14:textId="77777777" w:rsidR="002A238B" w:rsidRDefault="002A238B" w:rsidP="002A238B">
      <w:pPr>
        <w:autoSpaceDE w:val="0"/>
        <w:autoSpaceDN w:val="0"/>
        <w:rPr>
          <w:szCs w:val="22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F1D5D7F" w14:textId="1CCD0C79" w:rsidR="002A238B" w:rsidRDefault="00CE0854" w:rsidP="004E73B6">
      <w:pPr>
        <w:ind w:left="720" w:firstLine="720"/>
        <w:rPr>
          <w:rFonts w:asciiTheme="majorHAnsi" w:hAnsiTheme="majorHAnsi"/>
        </w:rPr>
      </w:pPr>
      <w:r w:rsidRPr="004E73B6">
        <w:rPr>
          <w:rFonts w:asciiTheme="majorHAnsi" w:hAnsiTheme="majorHAnsi"/>
        </w:rPr>
        <w:t>Not Applicable as the system is externally hosted at the vendor’s hosting facility</w:t>
      </w:r>
    </w:p>
    <w:p w14:paraId="0498BAB7" w14:textId="44B3F31F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723FAF55" w14:textId="6D68E92F" w:rsidR="002A238B" w:rsidRDefault="002A238B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5.1.1    </w:t>
      </w:r>
      <w:r w:rsidRPr="00C62CE8">
        <w:rPr>
          <w:rFonts w:asciiTheme="majorHAnsi" w:hAnsiTheme="majorHAnsi"/>
        </w:rPr>
        <w:t>Environment Details</w:t>
      </w:r>
    </w:p>
    <w:p w14:paraId="10363A35" w14:textId="230A98B4" w:rsidR="002A238B" w:rsidRPr="00C62CE8" w:rsidRDefault="002A238B" w:rsidP="00732404">
      <w:pPr>
        <w:pStyle w:val="Indent1"/>
        <w:ind w:left="0"/>
        <w:rPr>
          <w:rFonts w:asciiTheme="majorHAnsi" w:hAnsiTheme="majorHAnsi"/>
        </w:rPr>
      </w:pPr>
    </w:p>
    <w:tbl>
      <w:tblPr>
        <w:tblW w:w="3420" w:type="pct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1"/>
        <w:gridCol w:w="1619"/>
        <w:gridCol w:w="1801"/>
        <w:gridCol w:w="1259"/>
      </w:tblGrid>
      <w:tr w:rsidR="00CE0854" w:rsidRPr="00C62CE8" w14:paraId="77B60B22" w14:textId="77777777" w:rsidTr="00CE0854">
        <w:trPr>
          <w:trHeight w:val="458"/>
        </w:trPr>
        <w:tc>
          <w:tcPr>
            <w:tcW w:w="1830" w:type="pct"/>
            <w:shd w:val="clear" w:color="auto" w:fill="FABF8F"/>
          </w:tcPr>
          <w:p w14:paraId="0B63AD24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URL</w:t>
            </w:r>
          </w:p>
        </w:tc>
        <w:tc>
          <w:tcPr>
            <w:tcW w:w="1097" w:type="pct"/>
            <w:shd w:val="clear" w:color="auto" w:fill="FABF8F"/>
          </w:tcPr>
          <w:p w14:paraId="09F6062A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 xml:space="preserve">Environment </w:t>
            </w:r>
          </w:p>
        </w:tc>
        <w:tc>
          <w:tcPr>
            <w:tcW w:w="1220" w:type="pct"/>
            <w:shd w:val="clear" w:color="auto" w:fill="FABF8F"/>
          </w:tcPr>
          <w:p w14:paraId="3E5722B2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Server Type</w:t>
            </w:r>
          </w:p>
        </w:tc>
        <w:tc>
          <w:tcPr>
            <w:tcW w:w="853" w:type="pct"/>
            <w:shd w:val="clear" w:color="auto" w:fill="FABF8F"/>
          </w:tcPr>
          <w:p w14:paraId="2FDACB4D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Hosting Location</w:t>
            </w:r>
          </w:p>
        </w:tc>
      </w:tr>
      <w:tr w:rsidR="00CE0854" w:rsidRPr="00C62CE8" w14:paraId="0477C7DC" w14:textId="77777777" w:rsidTr="00CE0854">
        <w:trPr>
          <w:trHeight w:val="399"/>
        </w:trPr>
        <w:tc>
          <w:tcPr>
            <w:tcW w:w="1830" w:type="pct"/>
          </w:tcPr>
          <w:p w14:paraId="1DD6001B" w14:textId="77777777" w:rsidR="00CE0854" w:rsidRPr="005D50DF" w:rsidRDefault="00CE0854" w:rsidP="00CE0854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https://avdev.mdsol.com</w:t>
            </w:r>
          </w:p>
        </w:tc>
        <w:tc>
          <w:tcPr>
            <w:tcW w:w="1097" w:type="pct"/>
            <w:shd w:val="clear" w:color="auto" w:fill="auto"/>
          </w:tcPr>
          <w:p w14:paraId="35CEBCE3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 xml:space="preserve">Development </w:t>
            </w:r>
          </w:p>
        </w:tc>
        <w:tc>
          <w:tcPr>
            <w:tcW w:w="1220" w:type="pct"/>
          </w:tcPr>
          <w:p w14:paraId="57312954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140B65B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1448F98A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E99EC7D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02124A96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12C4016F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</w:tr>
      <w:tr w:rsidR="00CE0854" w:rsidRPr="00C62CE8" w14:paraId="42969C93" w14:textId="77777777" w:rsidTr="00CE0854">
        <w:trPr>
          <w:trHeight w:val="424"/>
        </w:trPr>
        <w:tc>
          <w:tcPr>
            <w:tcW w:w="1830" w:type="pct"/>
          </w:tcPr>
          <w:p w14:paraId="023B06D0" w14:textId="77777777" w:rsidR="00CE0854" w:rsidRPr="005D50DF" w:rsidRDefault="00CE0854" w:rsidP="00CE0854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https://abbottvascular.mdsol.com</w:t>
            </w:r>
          </w:p>
        </w:tc>
        <w:tc>
          <w:tcPr>
            <w:tcW w:w="1097" w:type="pct"/>
            <w:shd w:val="clear" w:color="auto" w:fill="auto"/>
          </w:tcPr>
          <w:p w14:paraId="2D80FC68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 xml:space="preserve">Production </w:t>
            </w:r>
          </w:p>
        </w:tc>
        <w:tc>
          <w:tcPr>
            <w:tcW w:w="1220" w:type="pct"/>
          </w:tcPr>
          <w:p w14:paraId="485FE704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222E6F0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6A653813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825326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560A8848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6D1B1236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</w:tr>
      <w:tr w:rsidR="0094339A" w:rsidRPr="00C62CE8" w14:paraId="57D80605" w14:textId="77777777" w:rsidTr="00CE0854">
        <w:trPr>
          <w:trHeight w:val="424"/>
        </w:trPr>
        <w:tc>
          <w:tcPr>
            <w:tcW w:w="1830" w:type="pct"/>
          </w:tcPr>
          <w:p w14:paraId="1852117C" w14:textId="6FD52120" w:rsidR="0094339A" w:rsidRPr="005D50DF" w:rsidRDefault="0094339A" w:rsidP="0094339A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</w:t>
            </w:r>
            <w:r>
              <w:rPr>
                <w:rFonts w:asciiTheme="majorHAnsi" w:hAnsiTheme="majorHAnsi"/>
                <w:b/>
              </w:rPr>
              <w:t>avtest</w:t>
            </w:r>
            <w:r w:rsidRPr="005D50DF">
              <w:rPr>
                <w:rFonts w:asciiTheme="majorHAnsi" w:hAnsiTheme="majorHAnsi"/>
                <w:b/>
              </w:rPr>
              <w:t>.mdsol.com</w:t>
            </w:r>
          </w:p>
        </w:tc>
        <w:tc>
          <w:tcPr>
            <w:tcW w:w="1097" w:type="pct"/>
            <w:shd w:val="clear" w:color="auto" w:fill="auto"/>
          </w:tcPr>
          <w:p w14:paraId="1F758CAE" w14:textId="7BF07004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</w:t>
            </w:r>
            <w:r w:rsidRPr="005D50D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20" w:type="pct"/>
          </w:tcPr>
          <w:p w14:paraId="5528D07A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19D2B216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7BA29F63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306C0B2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751B4A2C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28C9914D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</w:tbl>
    <w:p w14:paraId="27019017" w14:textId="77777777" w:rsidR="002A238B" w:rsidRPr="00C62CE8" w:rsidRDefault="002A238B" w:rsidP="002A238B">
      <w:pPr>
        <w:pStyle w:val="Indent2"/>
        <w:ind w:left="0"/>
        <w:rPr>
          <w:rFonts w:asciiTheme="majorHAnsi" w:hAnsiTheme="majorHAnsi"/>
        </w:rPr>
      </w:pPr>
    </w:p>
    <w:p w14:paraId="02019049" w14:textId="77777777" w:rsidR="002A238B" w:rsidRPr="00C62CE8" w:rsidRDefault="002A238B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5.1.2    </w:t>
      </w:r>
      <w:r w:rsidRPr="00C62CE8">
        <w:rPr>
          <w:rFonts w:asciiTheme="majorHAnsi" w:hAnsiTheme="majorHAnsi"/>
        </w:rPr>
        <w:t>Database Model</w:t>
      </w:r>
    </w:p>
    <w:p w14:paraId="1108F067" w14:textId="77777777" w:rsidR="002A238B" w:rsidRPr="00C62CE8" w:rsidRDefault="002A238B" w:rsidP="002A238B">
      <w:pPr>
        <w:ind w:firstLine="720"/>
        <w:rPr>
          <w:rFonts w:asciiTheme="majorHAnsi" w:hAnsiTheme="majorHAnsi"/>
        </w:rPr>
      </w:pPr>
    </w:p>
    <w:p w14:paraId="1EFB5585" w14:textId="37A2C902" w:rsidR="00CE0854" w:rsidRPr="00CD5408" w:rsidRDefault="00CE0854" w:rsidP="00CD5408">
      <w:pPr>
        <w:ind w:left="1440"/>
        <w:rPr>
          <w:rFonts w:asciiTheme="majorHAnsi" w:hAnsiTheme="majorHAnsi"/>
        </w:rPr>
      </w:pPr>
      <w:r w:rsidRPr="00CD5408">
        <w:rPr>
          <w:rFonts w:asciiTheme="majorHAnsi" w:hAnsiTheme="majorHAnsi"/>
        </w:rPr>
        <w:t xml:space="preserve">All the database activities in </w:t>
      </w:r>
      <w:r w:rsidR="003A42C2">
        <w:rPr>
          <w:rFonts w:asciiTheme="majorHAnsi" w:hAnsiTheme="majorHAnsi"/>
        </w:rPr>
        <w:t>RAVE</w:t>
      </w:r>
      <w:r w:rsidRPr="00CD5408">
        <w:rPr>
          <w:rFonts w:asciiTheme="majorHAnsi" w:hAnsiTheme="majorHAnsi"/>
        </w:rPr>
        <w:t xml:space="preserve"> are taken care by vendor (</w:t>
      </w:r>
      <w:proofErr w:type="spellStart"/>
      <w:r w:rsidRPr="00CD5408">
        <w:rPr>
          <w:rFonts w:asciiTheme="majorHAnsi" w:hAnsiTheme="majorHAnsi"/>
        </w:rPr>
        <w:t>Medidata</w:t>
      </w:r>
      <w:proofErr w:type="spellEnd"/>
      <w:r w:rsidR="00B64543" w:rsidRPr="00CD5408">
        <w:rPr>
          <w:rFonts w:asciiTheme="majorHAnsi" w:hAnsiTheme="majorHAnsi"/>
        </w:rPr>
        <w:t>). If</w:t>
      </w:r>
      <w:r w:rsidRPr="00CD5408">
        <w:rPr>
          <w:rFonts w:asciiTheme="majorHAnsi" w:hAnsiTheme="majorHAnsi"/>
        </w:rPr>
        <w:t xml:space="preserve"> any details </w:t>
      </w:r>
      <w:r w:rsidR="00F10638">
        <w:rPr>
          <w:rFonts w:asciiTheme="majorHAnsi" w:hAnsiTheme="majorHAnsi"/>
        </w:rPr>
        <w:t xml:space="preserve">are </w:t>
      </w:r>
      <w:r w:rsidR="00B64543" w:rsidRPr="00CD5408">
        <w:rPr>
          <w:rFonts w:asciiTheme="majorHAnsi" w:hAnsiTheme="majorHAnsi"/>
        </w:rPr>
        <w:t>required</w:t>
      </w:r>
      <w:r w:rsidRPr="00CD5408">
        <w:rPr>
          <w:rFonts w:asciiTheme="majorHAnsi" w:hAnsiTheme="majorHAnsi"/>
        </w:rPr>
        <w:t xml:space="preserve"> related to database</w:t>
      </w:r>
      <w:r w:rsidR="00F10638">
        <w:rPr>
          <w:rFonts w:asciiTheme="majorHAnsi" w:hAnsiTheme="majorHAnsi"/>
        </w:rPr>
        <w:t>, p</w:t>
      </w:r>
      <w:r w:rsidRPr="00CD5408">
        <w:rPr>
          <w:rFonts w:asciiTheme="majorHAnsi" w:hAnsiTheme="majorHAnsi"/>
        </w:rPr>
        <w:t xml:space="preserve">lease contact </w:t>
      </w:r>
      <w:proofErr w:type="spellStart"/>
      <w:r w:rsidRPr="00CD5408">
        <w:rPr>
          <w:rFonts w:asciiTheme="majorHAnsi" w:hAnsiTheme="majorHAnsi"/>
        </w:rPr>
        <w:t>Medidata</w:t>
      </w:r>
      <w:proofErr w:type="spellEnd"/>
      <w:r w:rsidRPr="00CD5408">
        <w:rPr>
          <w:rFonts w:asciiTheme="majorHAnsi" w:hAnsiTheme="majorHAnsi"/>
        </w:rPr>
        <w:t xml:space="preserve"> Project Manager (</w:t>
      </w:r>
      <w:r w:rsidR="007B4F3C">
        <w:rPr>
          <w:rFonts w:asciiTheme="majorHAnsi" w:hAnsiTheme="majorHAnsi"/>
        </w:rPr>
        <w:t>mchou</w:t>
      </w:r>
      <w:r w:rsidRPr="00CD5408">
        <w:rPr>
          <w:rFonts w:asciiTheme="majorHAnsi" w:hAnsiTheme="majorHAnsi"/>
        </w:rPr>
        <w:t>@mdsol.com)</w:t>
      </w:r>
    </w:p>
    <w:p w14:paraId="2B0C9F57" w14:textId="3574BA5A" w:rsidR="002A238B" w:rsidRPr="00CD5408" w:rsidRDefault="003A42C2" w:rsidP="007B4F3C">
      <w:p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RAVE</w:t>
      </w:r>
      <w:r w:rsidR="00CE0854" w:rsidRPr="00CD5408">
        <w:rPr>
          <w:rFonts w:asciiTheme="majorHAnsi" w:hAnsiTheme="majorHAnsi"/>
        </w:rPr>
        <w:t xml:space="preserve"> uses Microsoft </w:t>
      </w:r>
      <w:r w:rsidR="007B4F3C">
        <w:rPr>
          <w:rFonts w:asciiTheme="majorHAnsi" w:hAnsiTheme="majorHAnsi"/>
        </w:rPr>
        <w:t>SQL</w:t>
      </w:r>
      <w:r w:rsidR="00CE0854" w:rsidRPr="00CD5408">
        <w:rPr>
          <w:rFonts w:asciiTheme="majorHAnsi" w:hAnsiTheme="majorHAnsi"/>
        </w:rPr>
        <w:t xml:space="preserve"> server </w:t>
      </w:r>
      <w:r w:rsidR="007B4F3C">
        <w:rPr>
          <w:rFonts w:asciiTheme="majorHAnsi" w:hAnsiTheme="majorHAnsi"/>
        </w:rPr>
        <w:t>2016</w:t>
      </w:r>
      <w:r w:rsidR="00CE0854" w:rsidRPr="00CD5408">
        <w:rPr>
          <w:rFonts w:asciiTheme="majorHAnsi" w:hAnsiTheme="majorHAnsi"/>
        </w:rPr>
        <w:t xml:space="preserve"> </w:t>
      </w:r>
      <w:r w:rsidR="007B4F3C">
        <w:rPr>
          <w:rFonts w:asciiTheme="majorHAnsi" w:hAnsiTheme="majorHAnsi"/>
        </w:rPr>
        <w:t>SP1 for DEV and TEST</w:t>
      </w:r>
      <w:r w:rsidR="00CE0854" w:rsidRPr="00CD5408">
        <w:rPr>
          <w:rFonts w:asciiTheme="majorHAnsi" w:hAnsiTheme="majorHAnsi"/>
        </w:rPr>
        <w:t xml:space="preserve"> as back end database.</w:t>
      </w:r>
      <w:r w:rsidR="00B64543">
        <w:rPr>
          <w:rFonts w:asciiTheme="majorHAnsi" w:hAnsiTheme="majorHAnsi"/>
        </w:rPr>
        <w:t xml:space="preserve"> </w:t>
      </w:r>
      <w:r w:rsidR="007B4F3C">
        <w:rPr>
          <w:rFonts w:asciiTheme="majorHAnsi" w:hAnsiTheme="majorHAnsi"/>
        </w:rPr>
        <w:t xml:space="preserve">For PROD it will be updated to the MS SQL 2016 SP1. </w:t>
      </w:r>
      <w:r w:rsidR="00CE0854" w:rsidRPr="00CD5408">
        <w:rPr>
          <w:rFonts w:asciiTheme="majorHAnsi" w:hAnsiTheme="majorHAnsi"/>
        </w:rPr>
        <w:t>Please see the database details below.</w:t>
      </w:r>
    </w:p>
    <w:p w14:paraId="1E49A626" w14:textId="77777777" w:rsidR="002A238B" w:rsidRDefault="002A238B" w:rsidP="002A238B">
      <w:pPr>
        <w:rPr>
          <w:noProof/>
        </w:rPr>
      </w:pPr>
    </w:p>
    <w:p w14:paraId="0A77B59B" w14:textId="77777777" w:rsidR="00CE0854" w:rsidRPr="00CE0854" w:rsidRDefault="00CE0854" w:rsidP="00CE0854">
      <w:pPr>
        <w:kinsoku w:val="0"/>
        <w:overflowPunct w:val="0"/>
        <w:autoSpaceDE w:val="0"/>
        <w:autoSpaceDN w:val="0"/>
        <w:adjustRightInd w:val="0"/>
        <w:spacing w:before="9"/>
        <w:rPr>
          <w:rFonts w:eastAsiaTheme="minorHAnsi"/>
          <w:sz w:val="5"/>
          <w:szCs w:val="5"/>
        </w:rPr>
      </w:pPr>
    </w:p>
    <w:tbl>
      <w:tblPr>
        <w:tblW w:w="0" w:type="auto"/>
        <w:tblInd w:w="1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2" w:author="Saha, Saikat (Cognizant)" w:date="2020-08-07T17:09:00Z">
          <w:tblPr>
            <w:tblW w:w="0" w:type="auto"/>
            <w:tblInd w:w="1348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87"/>
        <w:gridCol w:w="2520"/>
        <w:gridCol w:w="1890"/>
        <w:gridCol w:w="1890"/>
        <w:gridCol w:w="1620"/>
        <w:tblGridChange w:id="53">
          <w:tblGrid>
            <w:gridCol w:w="987"/>
            <w:gridCol w:w="2520"/>
            <w:gridCol w:w="1890"/>
            <w:gridCol w:w="1890"/>
            <w:gridCol w:w="1309"/>
          </w:tblGrid>
        </w:tblGridChange>
      </w:tblGrid>
      <w:tr w:rsidR="00CE0854" w:rsidRPr="009442D3" w14:paraId="6C4D1ADF" w14:textId="77777777" w:rsidTr="00BA75F4">
        <w:trPr>
          <w:trHeight w:val="717"/>
          <w:trPrChange w:id="54" w:author="Saha, Saikat (Cognizant)" w:date="2020-08-07T17:09:00Z">
            <w:trPr>
              <w:trHeight w:val="717"/>
            </w:trPr>
          </w:trPrChange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5" w:author="Saha, Saikat (Cognizant)" w:date="2020-08-07T17:09:00Z">
              <w:tcPr>
                <w:tcW w:w="9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7EBED2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12" w:right="183" w:firstLine="103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bookmarkStart w:id="56" w:name="_bookmark0"/>
            <w:bookmarkStart w:id="57" w:name="_bookmark1"/>
            <w:bookmarkEnd w:id="56"/>
            <w:bookmarkEnd w:id="57"/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URL 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8" w:author="Saha, Saikat (Cognizant)" w:date="2020-08-07T17:09:00Z"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26B4B03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17" w:right="908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URL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9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929B24B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IP</w:t>
            </w:r>
          </w:p>
          <w:p w14:paraId="6FA9B8FE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Address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0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D2AC8A1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28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SQL Server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1" w:author="Saha, Saikat (Cognizant)" w:date="2020-08-07T17:09:00Z">
              <w:tcPr>
                <w:tcW w:w="13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D5FB91B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50" w:right="239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SQL Server Database Name</w:t>
            </w:r>
          </w:p>
        </w:tc>
      </w:tr>
      <w:tr w:rsidR="00CE0854" w:rsidRPr="009442D3" w14:paraId="08584A98" w14:textId="77777777" w:rsidTr="00BA75F4">
        <w:trPr>
          <w:trHeight w:val="535"/>
          <w:trPrChange w:id="62" w:author="Saha, Saikat (Cognizant)" w:date="2020-08-07T17:09:00Z">
            <w:trPr>
              <w:trHeight w:val="535"/>
            </w:trPr>
          </w:trPrChange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3" w:author="Saha, Saikat (Cognizant)" w:date="2020-08-07T17:09:00Z">
              <w:tcPr>
                <w:tcW w:w="9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0CC396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DEV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4" w:author="Saha, Saikat (Cognizant)" w:date="2020-08-07T17:09:00Z"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5B844F5" w14:textId="23796BE2" w:rsidR="00CE0854" w:rsidRPr="009442D3" w:rsidRDefault="007B4F3C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4" w:right="144" w:hanging="911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https://avdev.mdsol.co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5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93A4151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4AE8CA38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6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FA2A1AE" w14:textId="26971413" w:rsidR="00CE0854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7B4F3C">
              <w:rPr>
                <w:rFonts w:asciiTheme="majorHAnsi" w:eastAsiaTheme="minorHAnsi" w:hAnsiTheme="majorHAnsi" w:cstheme="majorHAnsi"/>
                <w:szCs w:val="22"/>
              </w:rPr>
              <w:t>HDCU15DVDBSV001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7" w:author="Saha, Saikat (Cognizant)" w:date="2020-08-07T17:09:00Z">
              <w:tcPr>
                <w:tcW w:w="13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D217A28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49" w:right="239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avdev</w:t>
            </w:r>
            <w:proofErr w:type="spellEnd"/>
          </w:p>
        </w:tc>
      </w:tr>
      <w:tr w:rsidR="00CE0854" w:rsidRPr="009442D3" w14:paraId="342B0D29" w14:textId="77777777" w:rsidTr="00BA75F4">
        <w:trPr>
          <w:trHeight w:val="542"/>
          <w:trPrChange w:id="68" w:author="Saha, Saikat (Cognizant)" w:date="2020-08-07T17:09:00Z">
            <w:trPr>
              <w:trHeight w:val="542"/>
            </w:trPr>
          </w:trPrChange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9" w:author="Saha, Saikat (Cognizant)" w:date="2020-08-07T17:09:00Z">
              <w:tcPr>
                <w:tcW w:w="9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E3258A6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0" w:author="Saha, Saikat (Cognizant)" w:date="2020-08-07T17:09:00Z"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C7FB152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https://abbottvascular.m dsol.com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1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C26889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72313020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2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4102C17" w14:textId="348F26F8" w:rsidR="00CE0854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7B4F3C">
              <w:rPr>
                <w:rFonts w:asciiTheme="majorHAnsi" w:eastAsiaTheme="minorHAnsi" w:hAnsiTheme="majorHAnsi" w:cstheme="majorHAnsi"/>
                <w:szCs w:val="22"/>
              </w:rPr>
              <w:t>HDCA23PRDBSV002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3" w:author="Saha, Saikat (Cognizant)" w:date="2020-08-07T17:09:00Z">
              <w:tcPr>
                <w:tcW w:w="13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7860EB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69" w:right="84" w:hanging="556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AbbottVascular</w:t>
            </w:r>
            <w:proofErr w:type="spellEnd"/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 BE</w:t>
            </w:r>
          </w:p>
        </w:tc>
      </w:tr>
      <w:tr w:rsidR="007B4F3C" w:rsidRPr="009442D3" w14:paraId="75A00D43" w14:textId="77777777" w:rsidTr="00BA75F4">
        <w:trPr>
          <w:trHeight w:val="542"/>
          <w:trPrChange w:id="74" w:author="Saha, Saikat (Cognizant)" w:date="2020-08-07T17:09:00Z">
            <w:trPr>
              <w:trHeight w:val="542"/>
            </w:trPr>
          </w:trPrChange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5" w:author="Saha, Saikat (Cognizant)" w:date="2020-08-07T17:09:00Z">
              <w:tcPr>
                <w:tcW w:w="9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F4F11E4" w14:textId="45366368" w:rsidR="007B4F3C" w:rsidRPr="009442D3" w:rsidRDefault="007B4F3C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Test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6" w:author="Saha, Saikat (Cognizant)" w:date="2020-08-07T17:09:00Z"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76E25AF" w14:textId="7462E587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https://</w:t>
            </w:r>
            <w:r>
              <w:rPr>
                <w:rFonts w:asciiTheme="majorHAnsi" w:eastAsiaTheme="minorHAnsi" w:hAnsiTheme="majorHAnsi" w:cstheme="majorHAnsi"/>
                <w:szCs w:val="22"/>
              </w:rPr>
              <w:t>avtest.mdsol.co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0783F7" w14:textId="77777777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27A8537D" w14:textId="595E7A90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8" w:author="Saha, Saikat (Cognizant)" w:date="2020-08-07T17:09:00Z">
              <w:tcPr>
                <w:tcW w:w="18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F979CA0" w14:textId="22C56518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7B4F3C">
              <w:rPr>
                <w:rFonts w:asciiTheme="majorHAnsi" w:eastAsiaTheme="minorHAnsi" w:hAnsiTheme="majorHAnsi" w:cstheme="majorHAnsi"/>
                <w:szCs w:val="22"/>
              </w:rPr>
              <w:t>HDCU15DVDBSV001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Saha, Saikat (Cognizant)" w:date="2020-08-07T17:09:00Z">
              <w:tcPr>
                <w:tcW w:w="13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660AB7F" w14:textId="643E6402" w:rsidR="007B4F3C" w:rsidRPr="009442D3" w:rsidRDefault="007B4F3C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69" w:right="84" w:hanging="556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szCs w:val="22"/>
              </w:rPr>
              <w:t>avtest</w:t>
            </w:r>
            <w:proofErr w:type="spellEnd"/>
          </w:p>
        </w:tc>
      </w:tr>
    </w:tbl>
    <w:p w14:paraId="72A4A60C" w14:textId="77777777" w:rsidR="00CE0854" w:rsidRPr="007778B7" w:rsidRDefault="00CE0854" w:rsidP="002A238B">
      <w:pPr>
        <w:rPr>
          <w:rFonts w:asciiTheme="majorHAnsi" w:hAnsiTheme="majorHAnsi"/>
        </w:rPr>
      </w:pPr>
    </w:p>
    <w:p w14:paraId="3183177E" w14:textId="77777777" w:rsidR="002A238B" w:rsidRPr="00C62CE8" w:rsidRDefault="002A238B" w:rsidP="002A238B">
      <w:pPr>
        <w:tabs>
          <w:tab w:val="num" w:pos="770"/>
        </w:tabs>
        <w:autoSpaceDE w:val="0"/>
        <w:autoSpaceDN w:val="0"/>
        <w:adjustRightInd w:val="0"/>
        <w:ind w:left="770"/>
        <w:rPr>
          <w:rFonts w:asciiTheme="majorHAnsi" w:hAnsiTheme="majorHAnsi" w:cs="Arial"/>
          <w:color w:val="000000"/>
          <w:sz w:val="20"/>
        </w:rPr>
      </w:pPr>
    </w:p>
    <w:p w14:paraId="0D28FD71" w14:textId="77777777" w:rsidR="002A238B" w:rsidRPr="00C62CE8" w:rsidRDefault="002A238B" w:rsidP="002A238B">
      <w:pPr>
        <w:pStyle w:val="111Level3Heading"/>
        <w:numPr>
          <w:ilvl w:val="2"/>
          <w:numId w:val="29"/>
        </w:numPr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Integration Details</w:t>
      </w:r>
    </w:p>
    <w:p w14:paraId="788F8228" w14:textId="77777777" w:rsidR="002A238B" w:rsidRPr="00C62CE8" w:rsidRDefault="002A238B" w:rsidP="002A238B">
      <w:pPr>
        <w:pStyle w:val="111Level3Heading"/>
        <w:outlineLvl w:val="0"/>
        <w:rPr>
          <w:rFonts w:asciiTheme="majorHAnsi" w:hAnsiTheme="majorHAnsi"/>
          <w:b w:val="0"/>
        </w:rPr>
      </w:pPr>
      <w:r w:rsidRPr="00C62CE8">
        <w:rPr>
          <w:rFonts w:asciiTheme="majorHAnsi" w:hAnsiTheme="majorHAnsi"/>
        </w:rPr>
        <w:tab/>
      </w:r>
    </w:p>
    <w:p w14:paraId="34813BE2" w14:textId="6FE11580" w:rsidR="0095451D" w:rsidRP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95451D">
        <w:rPr>
          <w:rFonts w:asciiTheme="majorHAnsi" w:hAnsiTheme="majorHAnsi"/>
          <w:sz w:val="22"/>
          <w:szCs w:val="22"/>
        </w:rPr>
        <w:t xml:space="preserve">The </w:t>
      </w:r>
      <w:r w:rsidR="003A42C2">
        <w:rPr>
          <w:rFonts w:asciiTheme="majorHAnsi" w:hAnsiTheme="majorHAnsi"/>
          <w:sz w:val="22"/>
          <w:szCs w:val="22"/>
        </w:rPr>
        <w:t>RAVERAVE</w:t>
      </w:r>
      <w:r w:rsidRPr="0095451D">
        <w:rPr>
          <w:rFonts w:asciiTheme="majorHAnsi" w:hAnsiTheme="majorHAnsi"/>
          <w:sz w:val="22"/>
          <w:szCs w:val="22"/>
        </w:rPr>
        <w:t xml:space="preserve"> application is integrated with many applications like Recon, </w:t>
      </w:r>
      <w:proofErr w:type="spellStart"/>
      <w:r w:rsidRPr="0095451D">
        <w:rPr>
          <w:rFonts w:asciiTheme="majorHAnsi" w:hAnsiTheme="majorHAnsi"/>
          <w:sz w:val="22"/>
          <w:szCs w:val="22"/>
        </w:rPr>
        <w:t>Clindart</w:t>
      </w:r>
      <w:proofErr w:type="spellEnd"/>
      <w:r w:rsidRPr="0095451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95451D">
        <w:rPr>
          <w:rFonts w:asciiTheme="majorHAnsi" w:hAnsiTheme="majorHAnsi"/>
          <w:sz w:val="22"/>
          <w:szCs w:val="22"/>
        </w:rPr>
        <w:t>Clindev</w:t>
      </w:r>
      <w:proofErr w:type="spellEnd"/>
      <w:r w:rsidRPr="0095451D">
        <w:rPr>
          <w:rFonts w:asciiTheme="majorHAnsi" w:hAnsiTheme="majorHAnsi"/>
          <w:sz w:val="22"/>
          <w:szCs w:val="22"/>
        </w:rPr>
        <w:t>,</w:t>
      </w:r>
    </w:p>
    <w:p w14:paraId="5CE3109C" w14:textId="77777777" w:rsidR="002A238B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95451D">
        <w:rPr>
          <w:rFonts w:asciiTheme="majorHAnsi" w:hAnsiTheme="majorHAnsi"/>
          <w:sz w:val="22"/>
          <w:szCs w:val="22"/>
        </w:rPr>
        <w:t>CDRT and CTMS.</w:t>
      </w:r>
    </w:p>
    <w:p w14:paraId="0E0123C4" w14:textId="77777777" w:rsid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5CC5C9AD" w14:textId="77777777" w:rsidR="0095451D" w:rsidRPr="00CD5408" w:rsidRDefault="0095451D" w:rsidP="00CD5408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CD5408">
        <w:rPr>
          <w:rFonts w:asciiTheme="majorHAnsi" w:hAnsiTheme="majorHAnsi"/>
          <w:sz w:val="22"/>
          <w:szCs w:val="22"/>
        </w:rPr>
        <w:t xml:space="preserve">Please see the below tabular column and the data flow diagram for more details. </w:t>
      </w:r>
    </w:p>
    <w:p w14:paraId="2AD6E9E2" w14:textId="77777777" w:rsidR="0095451D" w:rsidRPr="00CD5408" w:rsidRDefault="0095451D" w:rsidP="00CD5408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11D75C7F" w14:textId="77777777" w:rsidR="0095451D" w:rsidRDefault="0095451D" w:rsidP="0095451D">
      <w:pPr>
        <w:pStyle w:val="ListParagraph"/>
        <w:kinsoku w:val="0"/>
        <w:overflowPunct w:val="0"/>
        <w:spacing w:before="5"/>
        <w:rPr>
          <w:sz w:val="7"/>
          <w:szCs w:val="7"/>
        </w:rPr>
      </w:pPr>
    </w:p>
    <w:p w14:paraId="0E041C00" w14:textId="77777777" w:rsidR="0095451D" w:rsidRPr="0095451D" w:rsidRDefault="0095451D" w:rsidP="0095451D">
      <w:pPr>
        <w:pStyle w:val="ListParagraph"/>
        <w:kinsoku w:val="0"/>
        <w:overflowPunct w:val="0"/>
        <w:spacing w:before="5"/>
        <w:rPr>
          <w:rFonts w:eastAsiaTheme="minorHAnsi"/>
          <w:sz w:val="7"/>
          <w:szCs w:val="7"/>
        </w:rPr>
      </w:pPr>
    </w:p>
    <w:tbl>
      <w:tblPr>
        <w:tblW w:w="0" w:type="auto"/>
        <w:tblInd w:w="20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140"/>
      </w:tblGrid>
      <w:tr w:rsidR="0095451D" w:rsidRPr="009442D3" w14:paraId="5E671A3C" w14:textId="77777777" w:rsidTr="0095451D">
        <w:trPr>
          <w:trHeight w:val="37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EB2F7C0" w14:textId="77777777" w:rsidR="0095451D" w:rsidRPr="009D2125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53" w:line="302" w:lineRule="exact"/>
              <w:ind w:left="108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9D2125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Integrations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2D77317" w14:textId="77777777" w:rsidR="0095451D" w:rsidRPr="009D2125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53" w:line="302" w:lineRule="exact"/>
              <w:ind w:left="107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9D2125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Type of data</w:t>
            </w:r>
          </w:p>
        </w:tc>
      </w:tr>
      <w:tr w:rsidR="0095451D" w:rsidRPr="009442D3" w14:paraId="261516A6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2D34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Clindart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0380" w14:textId="133AD40E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Adverse event </w:t>
            </w:r>
            <w:r w:rsidR="00F10638">
              <w:rPr>
                <w:rFonts w:asciiTheme="majorHAnsi" w:eastAsiaTheme="minorHAnsi" w:hAnsiTheme="majorHAnsi" w:cstheme="majorHAnsi"/>
                <w:szCs w:val="22"/>
              </w:rPr>
              <w:t xml:space="preserve">and 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patient data</w:t>
            </w:r>
          </w:p>
        </w:tc>
      </w:tr>
      <w:tr w:rsidR="0095451D" w:rsidRPr="009442D3" w14:paraId="7F3378C6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AD48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CTMS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67DD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Patient visit data</w:t>
            </w:r>
          </w:p>
        </w:tc>
      </w:tr>
      <w:tr w:rsidR="0095451D" w:rsidRPr="009442D3" w14:paraId="642895C5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4EEB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CDRT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8B7A" w14:textId="56F6A85B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Payments details</w:t>
            </w:r>
            <w:r w:rsidR="00F10638">
              <w:rPr>
                <w:rFonts w:asciiTheme="majorHAnsi" w:eastAsiaTheme="minorHAnsi" w:hAnsiTheme="majorHAnsi" w:cstheme="majorHAnsi"/>
                <w:szCs w:val="22"/>
              </w:rPr>
              <w:t>, Inventory data</w:t>
            </w:r>
          </w:p>
        </w:tc>
      </w:tr>
      <w:tr w:rsidR="0095451D" w:rsidRPr="009442D3" w14:paraId="545BCA94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873A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Recon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7BB0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Adverse event ,</w:t>
            </w:r>
            <w:r w:rsidR="00CD5408" w:rsidRPr="009442D3">
              <w:rPr>
                <w:rFonts w:asciiTheme="majorHAnsi" w:eastAsiaTheme="minorHAnsi" w:hAnsiTheme="majorHAnsi" w:cstheme="majorHAnsi"/>
                <w:szCs w:val="22"/>
              </w:rPr>
              <w:t xml:space="preserve"> 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device </w:t>
            </w:r>
            <w:r w:rsidR="00CD5408" w:rsidRPr="009442D3">
              <w:rPr>
                <w:rFonts w:asciiTheme="majorHAnsi" w:eastAsiaTheme="minorHAnsi" w:hAnsiTheme="majorHAnsi" w:cstheme="majorHAnsi"/>
                <w:szCs w:val="22"/>
              </w:rPr>
              <w:t>deficiency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 and subject details</w:t>
            </w:r>
          </w:p>
        </w:tc>
      </w:tr>
    </w:tbl>
    <w:p w14:paraId="60778015" w14:textId="31CF17D1" w:rsidR="0095451D" w:rsidRDefault="00BB4C98" w:rsidP="0095451D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  <w:r w:rsidRPr="00333E2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FC60C6" wp14:editId="73196F48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6172835" cy="4781550"/>
            <wp:effectExtent l="0" t="0" r="0" b="0"/>
            <wp:wrapTight wrapText="bothSides">
              <wp:wrapPolygon edited="0">
                <wp:start x="4066" y="0"/>
                <wp:lineTo x="4066" y="5077"/>
                <wp:lineTo x="4466" y="5508"/>
                <wp:lineTo x="5399" y="5508"/>
                <wp:lineTo x="5399" y="9638"/>
                <wp:lineTo x="4333" y="9896"/>
                <wp:lineTo x="4333" y="10757"/>
                <wp:lineTo x="5399" y="11015"/>
                <wp:lineTo x="7666" y="12392"/>
                <wp:lineTo x="0" y="12736"/>
                <wp:lineTo x="0" y="18072"/>
                <wp:lineTo x="9732" y="19276"/>
                <wp:lineTo x="1200" y="19535"/>
                <wp:lineTo x="133" y="19621"/>
                <wp:lineTo x="67" y="21084"/>
                <wp:lineTo x="467" y="21514"/>
                <wp:lineTo x="9532" y="21514"/>
                <wp:lineTo x="9532" y="20653"/>
                <wp:lineTo x="10732" y="19276"/>
                <wp:lineTo x="4666" y="17900"/>
                <wp:lineTo x="16598" y="16609"/>
                <wp:lineTo x="16598" y="12392"/>
                <wp:lineTo x="21531" y="12220"/>
                <wp:lineTo x="21531" y="8433"/>
                <wp:lineTo x="16598" y="8261"/>
                <wp:lineTo x="16732" y="6368"/>
                <wp:lineTo x="15665" y="6196"/>
                <wp:lineTo x="5733" y="5508"/>
                <wp:lineTo x="9199" y="5508"/>
                <wp:lineTo x="10466" y="5163"/>
                <wp:lineTo x="10399" y="0"/>
                <wp:lineTo x="4066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6075" w14:textId="422A9D29" w:rsidR="0095451D" w:rsidRPr="00FE370C" w:rsidRDefault="000354BF" w:rsidP="00FE370C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  <w:r w:rsidRPr="000354BF">
        <w:rPr>
          <w:noProof/>
        </w:rPr>
        <w:t xml:space="preserve"> </w:t>
      </w:r>
    </w:p>
    <w:p w14:paraId="3AAB45F1" w14:textId="77777777" w:rsidR="0095451D" w:rsidRDefault="0095451D" w:rsidP="0095451D">
      <w:pPr>
        <w:pStyle w:val="BodyText"/>
        <w:kinsoku w:val="0"/>
        <w:overflowPunct w:val="0"/>
        <w:spacing w:before="193"/>
        <w:ind w:left="45"/>
      </w:pPr>
      <w:r>
        <w:t>Please refer section 7.7 Production Support Manual – Integrations for more details.</w:t>
      </w:r>
    </w:p>
    <w:p w14:paraId="57A6F56F" w14:textId="77777777" w:rsidR="0095451D" w:rsidRPr="0095451D" w:rsidRDefault="0095451D" w:rsidP="0095451D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</w:p>
    <w:p w14:paraId="3B2276B8" w14:textId="77777777" w:rsidR="0095451D" w:rsidRP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2D6BCA1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18959B5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61A5DB6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B431B2C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518BB97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58C01B6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445EDC4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096C3BE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9181E79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5FB923D4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E9FFD8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B634B6D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777DBE4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2D44ED60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BB0D155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4F05181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3D94BBA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6F79840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57AEEE9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0F51CB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270D850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431510D" w14:textId="465ADE43" w:rsidR="002A238B" w:rsidRPr="00C62CE8" w:rsidRDefault="002A238B" w:rsidP="006A2BE5">
      <w:pPr>
        <w:pStyle w:val="111Level3Heading"/>
        <w:tabs>
          <w:tab w:val="clear" w:pos="720"/>
          <w:tab w:val="left" w:pos="90"/>
        </w:tabs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5.1.4    </w:t>
      </w:r>
      <w:r w:rsidRPr="00C62CE8">
        <w:rPr>
          <w:rFonts w:asciiTheme="majorHAnsi" w:hAnsiTheme="majorHAnsi"/>
        </w:rPr>
        <w:t>Third Party Components</w:t>
      </w:r>
    </w:p>
    <w:p w14:paraId="62FF4240" w14:textId="77777777" w:rsidR="002A238B" w:rsidRPr="00C62CE8" w:rsidRDefault="002A238B" w:rsidP="002A238B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759D8BFB" w14:textId="77777777" w:rsidR="002A238B" w:rsidRPr="0010479F" w:rsidRDefault="002A238B" w:rsidP="002A238B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C62CE8">
        <w:rPr>
          <w:rFonts w:asciiTheme="majorHAnsi" w:hAnsiTheme="majorHAnsi"/>
          <w:sz w:val="22"/>
          <w:szCs w:val="22"/>
        </w:rPr>
        <w:t>The application does not have any third-party components.</w:t>
      </w:r>
    </w:p>
    <w:p w14:paraId="38100A41" w14:textId="77777777" w:rsidR="002A238B" w:rsidRPr="0080015C" w:rsidRDefault="002A238B" w:rsidP="002A238B">
      <w:pPr>
        <w:rPr>
          <w:rFonts w:asciiTheme="majorHAnsi" w:hAnsiTheme="majorHAnsi"/>
          <w:szCs w:val="22"/>
        </w:rPr>
      </w:pPr>
    </w:p>
    <w:p w14:paraId="5A663302" w14:textId="77777777" w:rsidR="002A238B" w:rsidRPr="00C62CE8" w:rsidRDefault="002A238B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5.2</w:t>
      </w:r>
      <w:r w:rsidRPr="00C62CE8">
        <w:rPr>
          <w:rFonts w:asciiTheme="majorHAnsi" w:hAnsiTheme="majorHAnsi"/>
          <w:b/>
          <w:sz w:val="24"/>
          <w:szCs w:val="20"/>
        </w:rPr>
        <w:tab/>
        <w:t>Regulatory &amp; Compliance Parameters</w:t>
      </w:r>
    </w:p>
    <w:p w14:paraId="1DBFB3F0" w14:textId="77777777" w:rsidR="002A238B" w:rsidRPr="00C62CE8" w:rsidRDefault="002A238B" w:rsidP="002A238B">
      <w:pPr>
        <w:pStyle w:val="Indent1"/>
        <w:spacing w:line="240" w:lineRule="auto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9"/>
        <w:gridCol w:w="5726"/>
      </w:tblGrid>
      <w:tr w:rsidR="002A238B" w:rsidRPr="00C62CE8" w14:paraId="2608096E" w14:textId="77777777" w:rsidTr="002A238B">
        <w:trPr>
          <w:jc w:val="center"/>
        </w:trPr>
        <w:tc>
          <w:tcPr>
            <w:tcW w:w="5000" w:type="pct"/>
            <w:gridSpan w:val="2"/>
            <w:shd w:val="clear" w:color="auto" w:fill="FFCC99"/>
          </w:tcPr>
          <w:p w14:paraId="5E66BA5A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Regulations</w:t>
            </w:r>
          </w:p>
        </w:tc>
      </w:tr>
      <w:tr w:rsidR="002A238B" w:rsidRPr="00C62CE8" w14:paraId="7EC85749" w14:textId="77777777" w:rsidTr="002A238B">
        <w:trPr>
          <w:jc w:val="center"/>
        </w:trPr>
        <w:tc>
          <w:tcPr>
            <w:tcW w:w="2053" w:type="pct"/>
            <w:shd w:val="clear" w:color="auto" w:fill="FFCC99"/>
          </w:tcPr>
          <w:p w14:paraId="1D5E88AB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Is it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GxPapplication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(GMP, GLP, </w:t>
            </w:r>
            <w:proofErr w:type="gramStart"/>
            <w:r w:rsidRPr="00CF1E06">
              <w:rPr>
                <w:rFonts w:asciiTheme="majorHAnsi" w:hAnsiTheme="majorHAnsi"/>
                <w:sz w:val="22"/>
                <w:szCs w:val="22"/>
              </w:rPr>
              <w:t>GCP</w:t>
            </w:r>
            <w:proofErr w:type="gramEnd"/>
            <w:r w:rsidRPr="00CF1E06">
              <w:rPr>
                <w:rFonts w:asciiTheme="majorHAnsi" w:hAnsiTheme="majorHAnsi"/>
                <w:sz w:val="22"/>
                <w:szCs w:val="22"/>
              </w:rPr>
              <w:t>)?</w:t>
            </w:r>
          </w:p>
        </w:tc>
        <w:tc>
          <w:tcPr>
            <w:tcW w:w="2947" w:type="pct"/>
            <w:shd w:val="clear" w:color="auto" w:fill="FFFFFF"/>
          </w:tcPr>
          <w:p w14:paraId="4EADDB71" w14:textId="77777777" w:rsidR="002A238B" w:rsidRPr="00CF1E06" w:rsidRDefault="0095451D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proofErr w:type="spellStart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GxP</w:t>
            </w:r>
            <w:proofErr w:type="spellEnd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  _________         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Non-</w:t>
            </w:r>
            <w:proofErr w:type="spellStart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GxP</w:t>
            </w:r>
            <w:proofErr w:type="spellEnd"/>
          </w:p>
        </w:tc>
      </w:tr>
      <w:tr w:rsidR="002A238B" w:rsidRPr="00C62CE8" w14:paraId="41CDDD8A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6C99888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If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>, GAMP 5 Categories (1/3/4/5)?</w:t>
            </w:r>
          </w:p>
        </w:tc>
        <w:tc>
          <w:tcPr>
            <w:tcW w:w="2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D93EA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Infrastructure Only  (Category 1)</w:t>
            </w:r>
          </w:p>
          <w:p w14:paraId="5B50512C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Standard System (Non-Configurable) (Category 3)</w:t>
            </w:r>
          </w:p>
          <w:p w14:paraId="3346E4AB" w14:textId="77777777" w:rsidR="002A238B" w:rsidRPr="00CF1E06" w:rsidRDefault="0095451D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Configurable System (Category 4)</w:t>
            </w:r>
          </w:p>
          <w:p w14:paraId="41BF4C3D" w14:textId="77777777" w:rsidR="002A238B" w:rsidRPr="00CF1E06" w:rsidRDefault="0095451D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Custom or Bespoke System  (Category 5)</w:t>
            </w:r>
          </w:p>
          <w:p w14:paraId="62DC8B03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A238B" w:rsidRPr="00C62CE8" w14:paraId="6A4AD33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1B8BCB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Availability of ‘System Risk Assessment Report’ or Compliance Determination Document (Yes/No). </w:t>
            </w:r>
          </w:p>
          <w:p w14:paraId="772D950B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  <w:p w14:paraId="2ABBC6E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please provide the document path.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98B4D" w14:textId="77777777" w:rsidR="002A238B" w:rsidRDefault="00BB4C98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  <w:p w14:paraId="00CA41CC" w14:textId="6815AA1B" w:rsidR="00BB4C98" w:rsidRPr="00CF1E06" w:rsidRDefault="00BB4C98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Perforce: </w:t>
            </w:r>
            <w:r w:rsidRPr="00BB4C98">
              <w:rPr>
                <w:rFonts w:asciiTheme="majorHAnsi" w:hAnsiTheme="majorHAnsi"/>
                <w:sz w:val="22"/>
                <w:szCs w:val="22"/>
              </w:rPr>
              <w:t>//CRIT/</w:t>
            </w:r>
            <w:proofErr w:type="spellStart"/>
            <w:r w:rsidRPr="00BB4C98">
              <w:rPr>
                <w:rFonts w:asciiTheme="majorHAnsi" w:hAnsiTheme="majorHAnsi"/>
                <w:sz w:val="22"/>
                <w:szCs w:val="22"/>
              </w:rPr>
              <w:t>Medidata</w:t>
            </w:r>
            <w:proofErr w:type="spellEnd"/>
            <w:r w:rsidRPr="00BB4C9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A42C2">
              <w:rPr>
                <w:rFonts w:asciiTheme="majorHAnsi" w:hAnsiTheme="majorHAnsi"/>
                <w:sz w:val="22"/>
                <w:szCs w:val="22"/>
              </w:rPr>
              <w:t>RAVE</w:t>
            </w:r>
            <w:r w:rsidRPr="00BB4C98">
              <w:rPr>
                <w:rFonts w:asciiTheme="majorHAnsi" w:hAnsiTheme="majorHAnsi"/>
                <w:sz w:val="22"/>
                <w:szCs w:val="22"/>
              </w:rPr>
              <w:t>/01 Planning &amp; Admin/EDC Hazard Risk Analysis-approved.pdf</w:t>
            </w:r>
          </w:p>
        </w:tc>
      </w:tr>
      <w:tr w:rsidR="002A238B" w:rsidRPr="00C62CE8" w14:paraId="59C23D13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39620A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b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The location/path of all validation documents (Infrastructure qualification documents, application level validation documents (IQ, OQ, PQ – all versions + user manual, etc.))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D5211" w14:textId="03C7CF12" w:rsidR="003A519A" w:rsidRDefault="003A519A" w:rsidP="0095451D">
            <w:pPr>
              <w:pStyle w:val="ABTTableBody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Perforce: </w:t>
            </w:r>
            <w:r w:rsidRPr="003A519A">
              <w:rPr>
                <w:rFonts w:ascii="ArialMT" w:hAnsi="ArialMT" w:cs="ArialMT"/>
              </w:rPr>
              <w:t>//CRIT/</w:t>
            </w:r>
            <w:proofErr w:type="spellStart"/>
            <w:r w:rsidRPr="003A519A">
              <w:rPr>
                <w:rFonts w:ascii="ArialMT" w:hAnsi="ArialMT" w:cs="ArialMT"/>
              </w:rPr>
              <w:t>Medidata</w:t>
            </w:r>
            <w:proofErr w:type="spellEnd"/>
            <w:r w:rsidRPr="003A519A">
              <w:rPr>
                <w:rFonts w:ascii="ArialMT" w:hAnsi="ArialMT" w:cs="ArialMT"/>
              </w:rPr>
              <w:t xml:space="preserve"> </w:t>
            </w:r>
            <w:r w:rsidR="003A42C2">
              <w:rPr>
                <w:rFonts w:ascii="ArialMT" w:hAnsi="ArialMT" w:cs="ArialMT"/>
              </w:rPr>
              <w:t>RAVE</w:t>
            </w:r>
            <w:r w:rsidRPr="003A519A">
              <w:rPr>
                <w:rFonts w:ascii="ArialMT" w:hAnsi="ArialMT" w:cs="ArialMT"/>
              </w:rPr>
              <w:t>/</w:t>
            </w:r>
          </w:p>
          <w:p w14:paraId="4FAA77C9" w14:textId="24A669D4" w:rsidR="003A519A" w:rsidRPr="00CF1E06" w:rsidRDefault="003A519A" w:rsidP="0095451D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</w:rPr>
              <w:t xml:space="preserve">The vendor validation documents for </w:t>
            </w:r>
            <w:r w:rsidR="003A42C2">
              <w:rPr>
                <w:rFonts w:asciiTheme="majorHAnsi" w:hAnsiTheme="majorHAnsi"/>
              </w:rPr>
              <w:t>RAVE</w:t>
            </w:r>
            <w:r>
              <w:rPr>
                <w:rFonts w:asciiTheme="majorHAnsi" w:hAnsiTheme="majorHAnsi"/>
              </w:rPr>
              <w:t xml:space="preserve"> are available on the validation portal provided by the vendor.</w:t>
            </w:r>
          </w:p>
        </w:tc>
      </w:tr>
      <w:tr w:rsidR="002A238B" w:rsidRPr="00C62CE8" w14:paraId="1E36EB7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BADE0B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As part of the maintenance and support activities, before applying a change/upgrade to a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system, if you identify that the existing infrastructure or application is not validated, how do you proceed with the required change or upgrade? </w:t>
            </w:r>
          </w:p>
          <w:p w14:paraId="28919129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Define Change.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AA7D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 w:cs="Arial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 w:cs="Arial"/>
                <w:sz w:val="22"/>
                <w:szCs w:val="22"/>
              </w:rPr>
            </w:r>
            <w:r w:rsidR="00173E79">
              <w:rPr>
                <w:rFonts w:asciiTheme="majorHAnsi" w:eastAsia="Calibri" w:hAnsiTheme="majorHAnsi" w:cs="Arial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 w:cs="Arial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hAnsiTheme="majorHAnsi"/>
                <w:sz w:val="22"/>
                <w:szCs w:val="22"/>
              </w:rPr>
              <w:t>The respective team will be contacted to create qualification documents; on completion and approval of such qualification, the current change or upgrade will be performed.</w:t>
            </w:r>
          </w:p>
          <w:p w14:paraId="4385A3B2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 w:cs="Arial"/>
                <w:sz w:val="22"/>
                <w:szCs w:val="22"/>
              </w:rPr>
            </w:pP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 w:cs="Arial"/>
                <w:sz w:val="22"/>
                <w:szCs w:val="22"/>
              </w:rPr>
            </w:r>
            <w:r w:rsidR="00173E79">
              <w:rPr>
                <w:rFonts w:asciiTheme="majorHAnsi" w:eastAsia="Calibri" w:hAnsiTheme="majorHAnsi" w:cs="Arial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fldChar w:fldCharType="end"/>
            </w:r>
            <w:proofErr w:type="spellStart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Thereis</w:t>
            </w:r>
            <w:proofErr w:type="spellEnd"/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no such check points being followed</w:t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t>.</w:t>
            </w:r>
          </w:p>
          <w:p w14:paraId="78E5AD5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Any other alternate process: ___________</w:t>
            </w:r>
          </w:p>
        </w:tc>
      </w:tr>
      <w:tr w:rsidR="002A238B" w:rsidRPr="00C62CE8" w14:paraId="109A081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BF43BE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BCB1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7FFE73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0354E0D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SOX Regulations</w:t>
            </w:r>
          </w:p>
        </w:tc>
      </w:tr>
      <w:tr w:rsidR="002A238B" w:rsidRPr="00C62CE8" w14:paraId="73ED770A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4F562669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Does the Application need to be SOX Compliant?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C74E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  </w:t>
            </w:r>
            <w:bookmarkStart w:id="80" w:name="Check1"/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bookmarkEnd w:id="80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6455531B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77FCB284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the availability of SOX control objectives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963C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7DF362B5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8622B2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DF958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CEDD37B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7D1EAD5D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Statements on Standards for Attestation Engagements (SSAE)</w:t>
            </w:r>
          </w:p>
        </w:tc>
      </w:tr>
      <w:tr w:rsidR="002A238B" w:rsidRPr="00C62CE8" w14:paraId="6C6116F8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AD6D18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Does the application come under SSAE purview?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1ED1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</w:t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5827F1A1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3BB07DA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the availability of SSAE related documentations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9156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6B2A979C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F6D9112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lastRenderedPageBreak/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3225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673315F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073AA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b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Any other regulations or controls to be complied with? 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2D432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</w:t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</w:r>
            <w:r w:rsidR="00173E79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3BA8218E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39CD9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list.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22ADF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t>1.</w:t>
            </w:r>
          </w:p>
          <w:p w14:paraId="72838C3E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t>2.</w:t>
            </w:r>
          </w:p>
        </w:tc>
      </w:tr>
    </w:tbl>
    <w:p w14:paraId="3C1C2851" w14:textId="77777777" w:rsidR="002A238B" w:rsidRDefault="002A238B" w:rsidP="002A238B">
      <w:pPr>
        <w:pStyle w:val="Indent1"/>
        <w:spacing w:line="240" w:lineRule="auto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DAF567E" w14:textId="6860E58B" w:rsidR="002A238B" w:rsidRDefault="002A238B" w:rsidP="00FE370C">
      <w:pPr>
        <w:pStyle w:val="Indent1"/>
        <w:spacing w:line="240" w:lineRule="auto"/>
        <w:ind w:left="0"/>
        <w:rPr>
          <w:rFonts w:asciiTheme="majorHAnsi" w:hAnsiTheme="majorHAnsi"/>
          <w:b/>
          <w:sz w:val="24"/>
          <w:szCs w:val="20"/>
        </w:rPr>
      </w:pPr>
    </w:p>
    <w:p w14:paraId="2A960D65" w14:textId="77777777" w:rsidR="002A238B" w:rsidRPr="00C62CE8" w:rsidRDefault="002A238B" w:rsidP="002A238B">
      <w:pPr>
        <w:pStyle w:val="Indent1"/>
        <w:spacing w:line="240" w:lineRule="auto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98CAB90" w14:textId="40561488" w:rsidR="002A238B" w:rsidRPr="00C62CE8" w:rsidRDefault="002A238B" w:rsidP="00530756">
      <w:pPr>
        <w:pStyle w:val="Indent1"/>
        <w:numPr>
          <w:ilvl w:val="1"/>
          <w:numId w:val="45"/>
        </w:numPr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Process and Procedures</w:t>
      </w:r>
    </w:p>
    <w:p w14:paraId="049EA548" w14:textId="77777777" w:rsidR="002A238B" w:rsidRPr="00C62CE8" w:rsidRDefault="002A238B" w:rsidP="002A238B">
      <w:pPr>
        <w:pStyle w:val="Indent1"/>
        <w:outlineLvl w:val="0"/>
        <w:rPr>
          <w:rFonts w:asciiTheme="majorHAnsi" w:hAnsiTheme="majorHAnsi"/>
          <w:b/>
          <w:sz w:val="24"/>
          <w:szCs w:val="20"/>
        </w:rPr>
      </w:pPr>
    </w:p>
    <w:p w14:paraId="55377932" w14:textId="77777777" w:rsidR="0095451D" w:rsidRPr="0095451D" w:rsidRDefault="0095451D" w:rsidP="0095451D">
      <w:pPr>
        <w:kinsoku w:val="0"/>
        <w:overflowPunct w:val="0"/>
        <w:autoSpaceDE w:val="0"/>
        <w:autoSpaceDN w:val="0"/>
        <w:adjustRightInd w:val="0"/>
        <w:rPr>
          <w:rFonts w:eastAsiaTheme="minorHAnsi"/>
          <w:sz w:val="6"/>
          <w:szCs w:val="6"/>
        </w:rPr>
      </w:pPr>
    </w:p>
    <w:tbl>
      <w:tblPr>
        <w:tblW w:w="11016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0"/>
        <w:gridCol w:w="3949"/>
        <w:gridCol w:w="3297"/>
      </w:tblGrid>
      <w:tr w:rsidR="0095451D" w:rsidRPr="0095451D" w14:paraId="1CAE56A8" w14:textId="77777777" w:rsidTr="00C3070C">
        <w:trPr>
          <w:trHeight w:val="469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C315C4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114" w:right="3106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Reference of Process and Application Documents</w:t>
            </w:r>
          </w:p>
        </w:tc>
      </w:tr>
      <w:tr w:rsidR="0095451D" w:rsidRPr="0095451D" w14:paraId="64B84BEB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215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592" w:right="1583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6DFB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587" w:right="1577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32C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211" w:right="1201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D621E4" w:rsidRPr="0095451D" w14:paraId="0A7C4E85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5CBA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Incident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03B1" w14:textId="1D1552E2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CF1E06">
              <w:rPr>
                <w:rFonts w:asciiTheme="majorHAnsi" w:hAnsiTheme="majorHAnsi"/>
                <w:color w:val="000000"/>
                <w:szCs w:val="22"/>
              </w:rPr>
              <w:t>QC10.21 Incident Management Process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903" w14:textId="25B88FFE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ISO train</w:t>
            </w:r>
          </w:p>
        </w:tc>
      </w:tr>
      <w:tr w:rsidR="00D621E4" w:rsidRPr="0095451D" w14:paraId="0C9A3A00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0368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Problem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8460" w14:textId="179FE30F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CF1E06">
              <w:rPr>
                <w:rFonts w:asciiTheme="majorHAnsi" w:hAnsiTheme="majorHAnsi"/>
                <w:szCs w:val="22"/>
              </w:rPr>
              <w:t>QC10.23 GIS Problem Management Process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1750" w14:textId="1FE34A25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ISO train</w:t>
            </w:r>
          </w:p>
        </w:tc>
      </w:tr>
      <w:tr w:rsidR="003F1119" w:rsidRPr="0095451D" w14:paraId="0D0A0764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5A1" w14:textId="77777777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Change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6ABB" w14:textId="247FD48F" w:rsidR="003F1119" w:rsidRPr="00616A96" w:rsidRDefault="00D621E4" w:rsidP="00D621E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ajorHAnsi"/>
                <w:szCs w:val="22"/>
              </w:rPr>
            </w:pPr>
            <w:r w:rsidRPr="002C33EE">
              <w:rPr>
                <w:rFonts w:asciiTheme="majorHAnsi" w:hAnsiTheme="majorHAnsi" w:cs="ArialMT"/>
                <w:szCs w:val="22"/>
              </w:rPr>
              <w:t>As such, handbook is not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>available for problem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>management process,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 xml:space="preserve">however, </w:t>
            </w:r>
            <w:r>
              <w:rPr>
                <w:rFonts w:asciiTheme="majorHAnsi" w:hAnsiTheme="majorHAnsi" w:cs="ArialMT"/>
                <w:szCs w:val="22"/>
              </w:rPr>
              <w:t>we can create a change request and get it approved from CSM and then it can be done.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7F72" w14:textId="62ED430B" w:rsidR="003F1119" w:rsidRPr="00616A96" w:rsidRDefault="00D621E4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26B6056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4C09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Release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E4C3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F178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262C5FD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919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Business Process Understanding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3417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1A18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E1211C4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862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D0C2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97BD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2A242FC0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975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Architecture Document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9B65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4CE0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3F1119" w:rsidRPr="0095451D" w14:paraId="32EC763A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B4B0" w14:textId="77777777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Design Document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98E9" w14:textId="42C9AA1E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N/A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D55F" w14:textId="0E634F58" w:rsidR="003F1119" w:rsidRPr="00616A96" w:rsidRDefault="00D621E4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Will be available to the vendor</w:t>
            </w:r>
          </w:p>
        </w:tc>
      </w:tr>
      <w:tr w:rsidR="0095451D" w:rsidRPr="0095451D" w14:paraId="7C3A56A3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6B4F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Regression Pack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802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2D50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D621E4" w:rsidRPr="0095451D" w14:paraId="5E94B6F3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9FBA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Configuration Management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8DCB" w14:textId="609DB9BA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7BD0" w14:textId="389C02F1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Perforce: </w:t>
            </w:r>
            <w:r w:rsidRPr="00D621E4">
              <w:rPr>
                <w:rFonts w:asciiTheme="majorHAnsi" w:eastAsiaTheme="minorHAnsi" w:hAnsiTheme="majorHAnsi" w:cstheme="majorHAnsi"/>
                <w:szCs w:val="22"/>
              </w:rPr>
              <w:t>//CRIT/CRIS Global Documents/Configuration Management Plan/CRIS Configuration Management Plan-approved.pdf</w:t>
            </w:r>
          </w:p>
        </w:tc>
      </w:tr>
      <w:tr w:rsidR="00D621E4" w:rsidRPr="0095451D" w14:paraId="760DA255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60B2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lastRenderedPageBreak/>
              <w:t>Defect Management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4D08" w14:textId="098A8EDE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No such documents on that, however it is tracked by the tool </w:t>
            </w:r>
            <w:proofErr w:type="spellStart"/>
            <w:r>
              <w:rPr>
                <w:rFonts w:asciiTheme="majorHAnsi" w:eastAsiaTheme="minorHAnsi" w:hAnsiTheme="majorHAnsi" w:cstheme="majorHAnsi"/>
                <w:szCs w:val="22"/>
              </w:rPr>
              <w:t>FogBugz</w:t>
            </w:r>
            <w:proofErr w:type="spellEnd"/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E081" w14:textId="4E7AB7B8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4EECA654" w14:textId="77777777" w:rsidTr="00C3070C">
        <w:trPr>
          <w:trHeight w:val="49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7F2F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Archival &amp; Retention Policy (or period)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DB8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A3E" w14:textId="2157C6C1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</w:tbl>
    <w:p w14:paraId="67B5BB21" w14:textId="77777777" w:rsidR="002A238B" w:rsidRPr="00C62CE8" w:rsidRDefault="002A238B" w:rsidP="002A238B">
      <w:pPr>
        <w:pStyle w:val="Indent1"/>
        <w:spacing w:line="240" w:lineRule="auto"/>
        <w:ind w:left="0"/>
        <w:rPr>
          <w:rFonts w:asciiTheme="majorHAnsi" w:hAnsiTheme="majorHAnsi"/>
          <w:b/>
          <w:sz w:val="24"/>
          <w:szCs w:val="20"/>
        </w:rPr>
      </w:pPr>
    </w:p>
    <w:p w14:paraId="41D8E04B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bookmarkStart w:id="81" w:name="_Toc464236160"/>
      <w:r w:rsidRPr="00C62CE8">
        <w:rPr>
          <w:rFonts w:asciiTheme="majorHAnsi" w:hAnsiTheme="majorHAnsi"/>
        </w:rPr>
        <w:t>6.0    Application Onboarding Requirements</w:t>
      </w:r>
      <w:bookmarkEnd w:id="81"/>
    </w:p>
    <w:p w14:paraId="38216806" w14:textId="77777777" w:rsidR="002A238B" w:rsidRPr="00C62CE8" w:rsidRDefault="002A238B" w:rsidP="002A238B">
      <w:pPr>
        <w:pStyle w:val="Indent1"/>
        <w:spacing w:line="240" w:lineRule="auto"/>
        <w:rPr>
          <w:rFonts w:asciiTheme="majorHAnsi" w:hAnsiTheme="majorHAnsi"/>
        </w:rPr>
      </w:pPr>
    </w:p>
    <w:p w14:paraId="74A092A8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82" w:name="_Toc464236161"/>
      <w:r w:rsidRPr="00C62CE8">
        <w:rPr>
          <w:rFonts w:asciiTheme="majorHAnsi" w:hAnsiTheme="majorHAnsi"/>
        </w:rPr>
        <w:t>6.1</w:t>
      </w:r>
      <w:r w:rsidRPr="00C62CE8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 w:rsidRPr="00C62CE8">
        <w:rPr>
          <w:rFonts w:asciiTheme="majorHAnsi" w:hAnsiTheme="majorHAnsi"/>
        </w:rPr>
        <w:t>Application Level Training</w:t>
      </w:r>
      <w:bookmarkEnd w:id="82"/>
    </w:p>
    <w:p w14:paraId="4F27272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C14C646" w14:textId="77777777" w:rsidR="0095451D" w:rsidRPr="0095451D" w:rsidRDefault="0095451D" w:rsidP="0095451D">
      <w:pPr>
        <w:kinsoku w:val="0"/>
        <w:overflowPunct w:val="0"/>
        <w:autoSpaceDE w:val="0"/>
        <w:autoSpaceDN w:val="0"/>
        <w:adjustRightInd w:val="0"/>
        <w:spacing w:before="8"/>
        <w:rPr>
          <w:rFonts w:eastAsiaTheme="minorHAnsi"/>
          <w:sz w:val="4"/>
          <w:szCs w:val="4"/>
        </w:rPr>
      </w:pPr>
      <w:bookmarkStart w:id="83" w:name="_bookmark2"/>
      <w:bookmarkEnd w:id="83"/>
    </w:p>
    <w:p w14:paraId="6B6F4E25" w14:textId="0D86D979" w:rsidR="00206D09" w:rsidRPr="00206D09" w:rsidRDefault="00206D09" w:rsidP="00206D09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206D09">
        <w:rPr>
          <w:rFonts w:asciiTheme="majorHAnsi" w:hAnsiTheme="majorHAnsi" w:cstheme="majorHAnsi"/>
        </w:rPr>
        <w:t xml:space="preserve">Application level training will be a classroom </w:t>
      </w:r>
      <w:r w:rsidR="003A42C2">
        <w:rPr>
          <w:rFonts w:asciiTheme="majorHAnsi" w:hAnsiTheme="majorHAnsi" w:cstheme="majorHAnsi"/>
        </w:rPr>
        <w:t>RAVE</w:t>
      </w:r>
      <w:r w:rsidRPr="00206D09">
        <w:rPr>
          <w:rFonts w:asciiTheme="majorHAnsi" w:hAnsiTheme="majorHAnsi" w:cstheme="majorHAnsi"/>
        </w:rPr>
        <w:t xml:space="preserve"> EDC training (Instructor led) and once the training is completed, the person can request for the relevant access.</w:t>
      </w:r>
    </w:p>
    <w:p w14:paraId="50A7262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376E77D0" w14:textId="77777777" w:rsidR="002A238B" w:rsidRPr="00C62CE8" w:rsidRDefault="002A238B" w:rsidP="002A238B">
      <w:pPr>
        <w:pStyle w:val="11Level2Heading"/>
        <w:numPr>
          <w:ilvl w:val="1"/>
          <w:numId w:val="20"/>
        </w:numPr>
        <w:outlineLvl w:val="0"/>
        <w:rPr>
          <w:rFonts w:asciiTheme="majorHAnsi" w:hAnsiTheme="majorHAnsi"/>
        </w:rPr>
      </w:pPr>
      <w:bookmarkStart w:id="84" w:name="_Toc464236162"/>
      <w:r>
        <w:rPr>
          <w:rFonts w:asciiTheme="majorHAnsi" w:hAnsiTheme="majorHAnsi"/>
        </w:rPr>
        <w:t xml:space="preserve"> </w:t>
      </w:r>
      <w:r w:rsidRPr="00B8254E">
        <w:rPr>
          <w:rFonts w:asciiTheme="majorHAnsi" w:hAnsiTheme="majorHAnsi"/>
        </w:rPr>
        <w:t>Application Access &amp; Onboarding</w:t>
      </w:r>
      <w:bookmarkEnd w:id="84"/>
    </w:p>
    <w:p w14:paraId="23F72667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5B890DF7" w14:textId="6F7063D7" w:rsidR="0095451D" w:rsidRPr="00EF7B66" w:rsidRDefault="0095451D" w:rsidP="0095451D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The entire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related user access request and other requests will be </w:t>
      </w:r>
      <w:r w:rsidR="00CA1A3B">
        <w:rPr>
          <w:rFonts w:asciiTheme="majorHAnsi" w:hAnsiTheme="majorHAnsi" w:cstheme="majorHAnsi"/>
        </w:rPr>
        <w:t>sent</w:t>
      </w:r>
      <w:r w:rsidR="00CA1A3B" w:rsidRPr="00EF7B66">
        <w:rPr>
          <w:rFonts w:asciiTheme="majorHAnsi" w:hAnsiTheme="majorHAnsi" w:cstheme="majorHAnsi"/>
        </w:rPr>
        <w:t xml:space="preserve"> </w:t>
      </w:r>
      <w:r w:rsidRPr="00EF7B66">
        <w:rPr>
          <w:rFonts w:asciiTheme="majorHAnsi" w:hAnsiTheme="majorHAnsi" w:cstheme="majorHAnsi"/>
        </w:rPr>
        <w:t xml:space="preserve">to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administrator.</w:t>
      </w:r>
      <w:r w:rsidR="00B64543">
        <w:rPr>
          <w:rFonts w:asciiTheme="majorHAnsi" w:hAnsiTheme="majorHAnsi" w:cstheme="majorHAnsi"/>
        </w:rPr>
        <w:t xml:space="preserve"> </w:t>
      </w:r>
      <w:r w:rsidRPr="00EF7B66">
        <w:rPr>
          <w:rFonts w:asciiTheme="majorHAnsi" w:hAnsiTheme="majorHAnsi" w:cstheme="majorHAnsi"/>
        </w:rPr>
        <w:t xml:space="preserve">The user should complete the required trainings to get the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application access.</w:t>
      </w:r>
    </w:p>
    <w:p w14:paraId="33E9A0B0" w14:textId="0A08D773" w:rsidR="0095451D" w:rsidRPr="00EF7B66" w:rsidDel="00CA1A3B" w:rsidRDefault="0095451D" w:rsidP="0095451D">
      <w:pPr>
        <w:pStyle w:val="BodyText"/>
        <w:kinsoku w:val="0"/>
        <w:overflowPunct w:val="0"/>
        <w:rPr>
          <w:del w:id="85" w:author="Baddam, Phalguni R" w:date="2020-08-05T22:47:00Z"/>
          <w:rFonts w:asciiTheme="majorHAnsi" w:hAnsiTheme="majorHAnsi" w:cstheme="majorHAnsi"/>
          <w:sz w:val="24"/>
        </w:rPr>
      </w:pPr>
    </w:p>
    <w:p w14:paraId="647566BF" w14:textId="0641BA6A" w:rsidR="0095451D" w:rsidRPr="008648DC" w:rsidRDefault="0095451D" w:rsidP="008648DC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To access the application user can login to Internet Explorer and type on the URL which he wants to access </w:t>
      </w:r>
      <w:hyperlink r:id="rId9" w:history="1">
        <w:r w:rsidRPr="00EF7B66">
          <w:rPr>
            <w:rFonts w:asciiTheme="majorHAnsi" w:hAnsiTheme="majorHAnsi" w:cstheme="majorHAnsi"/>
          </w:rPr>
          <w:t>(https://abbottvascular.mdsol.com</w:t>
        </w:r>
      </w:hyperlink>
      <w:r w:rsidRPr="00EF7B66">
        <w:rPr>
          <w:rFonts w:asciiTheme="majorHAnsi" w:hAnsiTheme="majorHAnsi" w:cstheme="majorHAnsi"/>
        </w:rPr>
        <w:t xml:space="preserve"> or </w:t>
      </w:r>
      <w:r w:rsidR="00206D09" w:rsidRPr="006B57B9">
        <w:rPr>
          <w:rFonts w:asciiTheme="majorHAnsi" w:hAnsiTheme="majorHAnsi" w:cstheme="majorHAnsi"/>
        </w:rPr>
        <w:t>https://avdev.mdsol.com or https://avtest.mdsol.com).</w:t>
      </w:r>
      <w:r w:rsidRPr="00EF7B66">
        <w:rPr>
          <w:rFonts w:asciiTheme="majorHAnsi" w:hAnsiTheme="majorHAnsi" w:cstheme="majorHAnsi"/>
        </w:rPr>
        <w:t xml:space="preserve"> System will request for User Name and Password. Provide the details to login and </w:t>
      </w:r>
      <w:r w:rsidR="008648DC">
        <w:rPr>
          <w:rFonts w:asciiTheme="majorHAnsi" w:hAnsiTheme="majorHAnsi" w:cstheme="majorHAnsi"/>
        </w:rPr>
        <w:t xml:space="preserve">access the modules within </w:t>
      </w:r>
      <w:r w:rsidR="003A42C2">
        <w:rPr>
          <w:rFonts w:asciiTheme="majorHAnsi" w:hAnsiTheme="majorHAnsi" w:cstheme="majorHAnsi"/>
        </w:rPr>
        <w:t>RAVE</w:t>
      </w:r>
      <w:r w:rsidR="008648DC">
        <w:rPr>
          <w:rFonts w:asciiTheme="majorHAnsi" w:hAnsiTheme="majorHAnsi" w:cstheme="majorHAnsi"/>
        </w:rPr>
        <w:t>.</w:t>
      </w:r>
    </w:p>
    <w:p w14:paraId="06F387D4" w14:textId="77777777" w:rsidR="0095451D" w:rsidRPr="00EF7B66" w:rsidRDefault="0095451D" w:rsidP="006B57B9">
      <w:pPr>
        <w:pStyle w:val="BodyText"/>
        <w:kinsoku w:val="0"/>
        <w:overflowPunct w:val="0"/>
        <w:ind w:left="425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Requester submits a request in ITSM; ITSM ticket created and assigned to </w:t>
      </w:r>
      <w:r w:rsidRPr="00EF7B66">
        <w:rPr>
          <w:rFonts w:asciiTheme="majorHAnsi" w:hAnsiTheme="majorHAnsi" w:cstheme="majorHAnsi"/>
          <w:b/>
          <w:bCs/>
        </w:rPr>
        <w:t xml:space="preserve">ADM-GLBL-COG Product Dev &amp; Approval Critical App Support </w:t>
      </w:r>
      <w:r w:rsidRPr="00EF7B66">
        <w:rPr>
          <w:rFonts w:asciiTheme="majorHAnsi" w:hAnsiTheme="majorHAnsi" w:cstheme="majorHAnsi"/>
        </w:rPr>
        <w:t>queue for AVDEV and AVTEST access.</w:t>
      </w:r>
    </w:p>
    <w:p w14:paraId="47AE8CB5" w14:textId="77777777" w:rsidR="0095451D" w:rsidRPr="00EF7B66" w:rsidRDefault="0095451D" w:rsidP="0095451D">
      <w:pPr>
        <w:pStyle w:val="BodyText"/>
        <w:kinsoku w:val="0"/>
        <w:overflowPunct w:val="0"/>
        <w:rPr>
          <w:rFonts w:asciiTheme="majorHAnsi" w:hAnsiTheme="majorHAnsi" w:cstheme="majorHAnsi"/>
        </w:rPr>
      </w:pPr>
    </w:p>
    <w:p w14:paraId="01C4B15C" w14:textId="79F7EFB2" w:rsidR="0095451D" w:rsidRPr="00EF7B66" w:rsidRDefault="006B57B9" w:rsidP="006B57B9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6B57B9">
        <w:rPr>
          <w:rFonts w:asciiTheme="majorHAnsi" w:hAnsiTheme="majorHAnsi" w:cstheme="majorHAnsi"/>
        </w:rPr>
        <w:t>Production related access requests are no longer supported by cognizant. Please contact BRM if more details are required.</w:t>
      </w:r>
    </w:p>
    <w:p w14:paraId="71D4C600" w14:textId="7F4E9792" w:rsidR="0095451D" w:rsidRPr="00EF7B66" w:rsidRDefault="0095451D" w:rsidP="0095451D">
      <w:pPr>
        <w:pStyle w:val="BodyText"/>
        <w:kinsoku w:val="0"/>
        <w:overflowPunct w:val="0"/>
        <w:ind w:left="65" w:right="16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To access </w:t>
      </w:r>
      <w:proofErr w:type="spellStart"/>
      <w:r w:rsidRPr="00EF7B66">
        <w:rPr>
          <w:rFonts w:asciiTheme="majorHAnsi" w:hAnsiTheme="majorHAnsi" w:cstheme="majorHAnsi"/>
        </w:rPr>
        <w:t>Medidata</w:t>
      </w:r>
      <w:proofErr w:type="spellEnd"/>
      <w:r w:rsidRPr="00EF7B66">
        <w:rPr>
          <w:rFonts w:asciiTheme="majorHAnsi" w:hAnsiTheme="majorHAnsi" w:cstheme="majorHAnsi"/>
        </w:rPr>
        <w:t xml:space="preserve">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, activation of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account is needed which can be completed by using an </w:t>
      </w:r>
      <w:r w:rsidRPr="00EF7B66">
        <w:rPr>
          <w:rFonts w:asciiTheme="majorHAnsi" w:hAnsiTheme="majorHAnsi" w:cstheme="majorHAnsi"/>
          <w:b/>
          <w:bCs/>
        </w:rPr>
        <w:t xml:space="preserve">Activation code </w:t>
      </w:r>
      <w:r w:rsidRPr="00EF7B66">
        <w:rPr>
          <w:rFonts w:asciiTheme="majorHAnsi" w:hAnsiTheme="majorHAnsi" w:cstheme="majorHAnsi"/>
        </w:rPr>
        <w:t xml:space="preserve">provided by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administrator.</w:t>
      </w:r>
    </w:p>
    <w:p w14:paraId="0ABCD4F5" w14:textId="02CAFCD6" w:rsidR="0095451D" w:rsidRPr="00EF7B66" w:rsidRDefault="0095451D" w:rsidP="0095451D">
      <w:pPr>
        <w:pStyle w:val="BodyText"/>
        <w:kinsoku w:val="0"/>
        <w:overflowPunct w:val="0"/>
        <w:ind w:left="65"/>
        <w:rPr>
          <w:rFonts w:asciiTheme="majorHAnsi" w:hAnsiTheme="majorHAnsi" w:cstheme="majorHAnsi"/>
          <w:b/>
          <w:bCs/>
        </w:rPr>
      </w:pPr>
      <w:r w:rsidRPr="00EF7B66">
        <w:rPr>
          <w:rFonts w:asciiTheme="majorHAnsi" w:hAnsiTheme="majorHAnsi" w:cstheme="majorHAnsi"/>
          <w:b/>
          <w:bCs/>
        </w:rPr>
        <w:t xml:space="preserve">To log in to </w:t>
      </w:r>
      <w:r w:rsidR="003A42C2">
        <w:rPr>
          <w:rFonts w:asciiTheme="majorHAnsi" w:hAnsiTheme="majorHAnsi" w:cstheme="majorHAnsi"/>
          <w:b/>
          <w:bCs/>
        </w:rPr>
        <w:t>RAVE</w:t>
      </w:r>
      <w:r w:rsidRPr="00EF7B66">
        <w:rPr>
          <w:rFonts w:asciiTheme="majorHAnsi" w:hAnsiTheme="majorHAnsi" w:cstheme="majorHAnsi"/>
          <w:b/>
          <w:bCs/>
        </w:rPr>
        <w:t xml:space="preserve"> using </w:t>
      </w:r>
      <w:r w:rsidR="003A42C2">
        <w:rPr>
          <w:rFonts w:asciiTheme="majorHAnsi" w:hAnsiTheme="majorHAnsi" w:cstheme="majorHAnsi"/>
          <w:b/>
          <w:bCs/>
        </w:rPr>
        <w:t>RAVE</w:t>
      </w:r>
      <w:r w:rsidRPr="00EF7B66">
        <w:rPr>
          <w:rFonts w:asciiTheme="majorHAnsi" w:hAnsiTheme="majorHAnsi" w:cstheme="majorHAnsi"/>
          <w:b/>
          <w:bCs/>
        </w:rPr>
        <w:t xml:space="preserve"> URL</w:t>
      </w:r>
    </w:p>
    <w:p w14:paraId="0942753A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>Access a working Internet connection of</w:t>
      </w:r>
      <w:r w:rsidRPr="00EF7B66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choice.</w:t>
      </w:r>
    </w:p>
    <w:p w14:paraId="5597EAB7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>Enter the URL for the study you are working</w:t>
      </w:r>
      <w:r w:rsidRPr="00EF7B66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on.</w:t>
      </w:r>
    </w:p>
    <w:p w14:paraId="66FEAE40" w14:textId="7CB0C337" w:rsidR="0095451D" w:rsidRPr="00EF7B66" w:rsidRDefault="0095451D" w:rsidP="003E1537">
      <w:pPr>
        <w:pStyle w:val="BodyText"/>
        <w:kinsoku w:val="0"/>
        <w:overflowPunct w:val="0"/>
        <w:ind w:left="425" w:right="2887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>This should be “abbottvasculcar.mdsol.com” for production</w:t>
      </w:r>
      <w:r w:rsidR="003E1537">
        <w:rPr>
          <w:rFonts w:asciiTheme="majorHAnsi" w:hAnsiTheme="majorHAnsi" w:cstheme="majorHAnsi"/>
        </w:rPr>
        <w:t xml:space="preserve"> “avtest.mdsol.com” for testing </w:t>
      </w:r>
      <w:r w:rsidRPr="00EF7B66">
        <w:rPr>
          <w:rFonts w:asciiTheme="majorHAnsi" w:hAnsiTheme="majorHAnsi" w:cstheme="majorHAnsi"/>
        </w:rPr>
        <w:t>“avdev.mdsol.com” for development</w:t>
      </w:r>
    </w:p>
    <w:p w14:paraId="536FB553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 xml:space="preserve">Press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 xml:space="preserve">Enter </w:t>
      </w:r>
      <w:r w:rsidRPr="00EF7B66">
        <w:rPr>
          <w:rFonts w:asciiTheme="majorHAnsi" w:hAnsiTheme="majorHAnsi" w:cstheme="majorHAnsi"/>
          <w:sz w:val="22"/>
          <w:szCs w:val="22"/>
        </w:rPr>
        <w:t>or</w:t>
      </w:r>
      <w:r w:rsidRPr="00EF7B66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>Return</w:t>
      </w:r>
      <w:r w:rsidRPr="00EF7B66">
        <w:rPr>
          <w:rFonts w:asciiTheme="majorHAnsi" w:hAnsiTheme="majorHAnsi" w:cstheme="majorHAnsi"/>
          <w:sz w:val="22"/>
          <w:szCs w:val="22"/>
        </w:rPr>
        <w:t>.</w:t>
      </w:r>
    </w:p>
    <w:p w14:paraId="7F8C1674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 xml:space="preserve">Enter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 xml:space="preserve">User Name </w:t>
      </w:r>
      <w:r w:rsidRPr="00EF7B66">
        <w:rPr>
          <w:rFonts w:asciiTheme="majorHAnsi" w:hAnsiTheme="majorHAnsi" w:cstheme="majorHAnsi"/>
          <w:sz w:val="22"/>
          <w:szCs w:val="22"/>
        </w:rPr>
        <w:t xml:space="preserve">and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>Password</w:t>
      </w:r>
      <w:r w:rsidRPr="00EF7B66">
        <w:rPr>
          <w:rFonts w:asciiTheme="majorHAnsi" w:hAnsiTheme="majorHAnsi" w:cstheme="majorHAnsi"/>
          <w:sz w:val="22"/>
          <w:szCs w:val="22"/>
        </w:rPr>
        <w:t>. User names and Passwords are case</w:t>
      </w:r>
      <w:r w:rsidRPr="00EF7B66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sensitive</w:t>
      </w:r>
    </w:p>
    <w:p w14:paraId="3C465029" w14:textId="77777777" w:rsidR="0095451D" w:rsidRDefault="0095451D" w:rsidP="0095451D">
      <w:pPr>
        <w:pStyle w:val="BodyText"/>
        <w:kinsoku w:val="0"/>
        <w:overflowPunct w:val="0"/>
      </w:pPr>
    </w:p>
    <w:p w14:paraId="707DFDA6" w14:textId="77777777" w:rsidR="0095451D" w:rsidRDefault="0095451D" w:rsidP="0095451D">
      <w:pPr>
        <w:pStyle w:val="BodyText"/>
        <w:kinsoku w:val="0"/>
        <w:overflowPunct w:val="0"/>
        <w:ind w:left="1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027F418" wp14:editId="17CBE615">
            <wp:extent cx="514858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B175" w14:textId="77777777" w:rsidR="002A238B" w:rsidRPr="004D5E2E" w:rsidRDefault="002A238B" w:rsidP="002A238B">
      <w:pPr>
        <w:pStyle w:val="Indent1"/>
        <w:ind w:left="1080"/>
        <w:rPr>
          <w:rFonts w:asciiTheme="majorHAnsi" w:hAnsiTheme="majorHAnsi"/>
          <w:szCs w:val="22"/>
        </w:rPr>
      </w:pPr>
    </w:p>
    <w:p w14:paraId="2D3C9B90" w14:textId="77777777" w:rsidR="00F711F0" w:rsidRDefault="00F711F0" w:rsidP="00F711F0">
      <w:pPr>
        <w:pStyle w:val="BodyText"/>
        <w:kinsoku w:val="0"/>
        <w:overflowPunct w:val="0"/>
        <w:spacing w:before="5"/>
        <w:rPr>
          <w:sz w:val="16"/>
          <w:szCs w:val="16"/>
        </w:rPr>
      </w:pPr>
    </w:p>
    <w:p w14:paraId="79F8FDD4" w14:textId="3158DF24" w:rsidR="00F711F0" w:rsidRPr="00F94ABB" w:rsidRDefault="00F711F0" w:rsidP="00F94ABB">
      <w:pPr>
        <w:pStyle w:val="Indent1"/>
        <w:numPr>
          <w:ilvl w:val="0"/>
          <w:numId w:val="42"/>
        </w:numPr>
        <w:rPr>
          <w:rFonts w:asciiTheme="majorHAnsi" w:hAnsiTheme="majorHAnsi"/>
        </w:rPr>
      </w:pPr>
      <w:r w:rsidRPr="00EF7B66">
        <w:rPr>
          <w:rFonts w:asciiTheme="majorHAnsi" w:hAnsiTheme="majorHAnsi"/>
        </w:rPr>
        <w:t>Click Enter.</w:t>
      </w:r>
      <w:r w:rsidR="00F94ABB">
        <w:rPr>
          <w:rFonts w:asciiTheme="majorHAnsi" w:hAnsiTheme="majorHAnsi"/>
        </w:rPr>
        <w:t xml:space="preserve"> </w:t>
      </w:r>
      <w:r w:rsidRPr="00F94ABB">
        <w:rPr>
          <w:rFonts w:asciiTheme="majorHAnsi" w:hAnsiTheme="majorHAnsi"/>
        </w:rPr>
        <w:t xml:space="preserve">You will be directed to the </w:t>
      </w:r>
      <w:r w:rsidR="003A42C2">
        <w:rPr>
          <w:rFonts w:asciiTheme="majorHAnsi" w:hAnsiTheme="majorHAnsi"/>
        </w:rPr>
        <w:t>RAVE</w:t>
      </w:r>
      <w:r w:rsidRPr="00F94ABB">
        <w:rPr>
          <w:rFonts w:asciiTheme="majorHAnsi" w:hAnsiTheme="majorHAnsi"/>
        </w:rPr>
        <w:t xml:space="preserve"> Home page or the eLearning Home page.</w:t>
      </w:r>
    </w:p>
    <w:p w14:paraId="602EB2C9" w14:textId="5EC87013" w:rsidR="00F711F0" w:rsidRPr="00EF7B66" w:rsidRDefault="00F711F0" w:rsidP="00EF7B66">
      <w:pPr>
        <w:pStyle w:val="Indent1"/>
        <w:numPr>
          <w:ilvl w:val="0"/>
          <w:numId w:val="42"/>
        </w:numPr>
        <w:rPr>
          <w:rFonts w:asciiTheme="majorHAnsi" w:hAnsiTheme="majorHAnsi"/>
        </w:rPr>
      </w:pPr>
      <w:r w:rsidRPr="00EF7B66">
        <w:rPr>
          <w:rFonts w:asciiTheme="majorHAnsi" w:hAnsiTheme="majorHAnsi"/>
        </w:rPr>
        <w:t>Once the e</w:t>
      </w:r>
      <w:r w:rsidR="00CA1A3B">
        <w:rPr>
          <w:rFonts w:asciiTheme="majorHAnsi" w:hAnsiTheme="majorHAnsi"/>
        </w:rPr>
        <w:t>L</w:t>
      </w:r>
      <w:r w:rsidRPr="00EF7B66">
        <w:rPr>
          <w:rFonts w:asciiTheme="majorHAnsi" w:hAnsiTheme="majorHAnsi"/>
        </w:rPr>
        <w:t xml:space="preserve">earning </w:t>
      </w:r>
      <w:r w:rsidR="00CA1A3B">
        <w:rPr>
          <w:rFonts w:asciiTheme="majorHAnsi" w:hAnsiTheme="majorHAnsi"/>
        </w:rPr>
        <w:t>is</w:t>
      </w:r>
      <w:r w:rsidR="00CA1A3B" w:rsidRPr="00EF7B66">
        <w:rPr>
          <w:rFonts w:asciiTheme="majorHAnsi" w:hAnsiTheme="majorHAnsi"/>
        </w:rPr>
        <w:t xml:space="preserve"> </w:t>
      </w:r>
      <w:r w:rsidRPr="00EF7B66">
        <w:rPr>
          <w:rFonts w:asciiTheme="majorHAnsi" w:hAnsiTheme="majorHAnsi"/>
        </w:rPr>
        <w:t xml:space="preserve">completed, based on the privilege of access, the module inside the </w:t>
      </w:r>
      <w:r w:rsidR="003A42C2">
        <w:rPr>
          <w:rFonts w:asciiTheme="majorHAnsi" w:hAnsiTheme="majorHAnsi"/>
        </w:rPr>
        <w:t>RAVE</w:t>
      </w:r>
      <w:r w:rsidRPr="00EF7B66">
        <w:rPr>
          <w:rFonts w:asciiTheme="majorHAnsi" w:hAnsiTheme="majorHAnsi"/>
        </w:rPr>
        <w:t xml:space="preserve"> URL can be accessed.</w:t>
      </w:r>
    </w:p>
    <w:p w14:paraId="7A8DC420" w14:textId="77777777" w:rsidR="00F711F0" w:rsidRDefault="00F711F0" w:rsidP="00F711F0">
      <w:pPr>
        <w:pStyle w:val="BodyText"/>
        <w:kinsoku w:val="0"/>
        <w:overflowPunct w:val="0"/>
        <w:spacing w:before="10"/>
        <w:rPr>
          <w:sz w:val="35"/>
          <w:szCs w:val="35"/>
        </w:rPr>
      </w:pPr>
    </w:p>
    <w:p w14:paraId="2BA9EA2D" w14:textId="77777777" w:rsidR="00F711F0" w:rsidRPr="00FB7A17" w:rsidRDefault="00F711F0" w:rsidP="00F94ABB">
      <w:pPr>
        <w:pStyle w:val="Indent1"/>
        <w:ind w:left="0" w:firstLine="459"/>
        <w:rPr>
          <w:rFonts w:asciiTheme="majorHAnsi" w:hAnsiTheme="majorHAnsi"/>
        </w:rPr>
      </w:pPr>
      <w:r w:rsidRPr="00FB7A17">
        <w:rPr>
          <w:rFonts w:asciiTheme="majorHAnsi" w:hAnsiTheme="majorHAnsi"/>
        </w:rPr>
        <w:t>All the server access for development and production environments will be requested to vendor. (</w:t>
      </w:r>
      <w:proofErr w:type="spellStart"/>
      <w:r w:rsidRPr="00FB7A17">
        <w:rPr>
          <w:rFonts w:asciiTheme="majorHAnsi" w:hAnsiTheme="majorHAnsi"/>
        </w:rPr>
        <w:t>Medidata</w:t>
      </w:r>
      <w:proofErr w:type="spellEnd"/>
      <w:r w:rsidRPr="00FB7A17">
        <w:rPr>
          <w:rFonts w:asciiTheme="majorHAnsi" w:hAnsiTheme="majorHAnsi"/>
        </w:rPr>
        <w:t>)</w:t>
      </w:r>
    </w:p>
    <w:p w14:paraId="30897F37" w14:textId="77777777" w:rsidR="00F711F0" w:rsidRPr="00FB7A17" w:rsidRDefault="00F711F0" w:rsidP="00FB7A17">
      <w:pPr>
        <w:pStyle w:val="Indent1"/>
        <w:rPr>
          <w:rFonts w:asciiTheme="majorHAnsi" w:hAnsiTheme="majorHAnsi"/>
        </w:rPr>
      </w:pPr>
    </w:p>
    <w:p w14:paraId="25E223AB" w14:textId="77777777" w:rsidR="002A238B" w:rsidRPr="00FB7A17" w:rsidRDefault="00F711F0" w:rsidP="00F94ABB">
      <w:pPr>
        <w:pStyle w:val="Indent1"/>
        <w:ind w:left="0" w:firstLine="459"/>
        <w:rPr>
          <w:rFonts w:asciiTheme="majorHAnsi" w:hAnsiTheme="majorHAnsi"/>
        </w:rPr>
      </w:pPr>
      <w:r w:rsidRPr="00FB7A17">
        <w:rPr>
          <w:rFonts w:asciiTheme="majorHAnsi" w:hAnsiTheme="majorHAnsi"/>
        </w:rPr>
        <w:t>Please refer section 7.15 for more details</w:t>
      </w:r>
    </w:p>
    <w:p w14:paraId="6F7F23EC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  <w:szCs w:val="22"/>
        </w:rPr>
      </w:pPr>
    </w:p>
    <w:p w14:paraId="7B91F58A" w14:textId="77777777" w:rsidR="002A238B" w:rsidRPr="00C62CE8" w:rsidRDefault="002A238B" w:rsidP="002A238B">
      <w:pPr>
        <w:pStyle w:val="30Requirements"/>
        <w:numPr>
          <w:ilvl w:val="0"/>
          <w:numId w:val="0"/>
        </w:numPr>
        <w:rPr>
          <w:rFonts w:asciiTheme="majorHAnsi" w:hAnsiTheme="majorHAnsi"/>
        </w:rPr>
      </w:pPr>
      <w:bookmarkStart w:id="86" w:name="_Toc464236163"/>
      <w:r w:rsidRPr="00C62CE8">
        <w:rPr>
          <w:rFonts w:asciiTheme="majorHAnsi" w:hAnsiTheme="majorHAnsi"/>
        </w:rPr>
        <w:t>7.0    Scope of Maintenance Operations</w:t>
      </w:r>
      <w:bookmarkEnd w:id="86"/>
    </w:p>
    <w:p w14:paraId="2985A30C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06CCDD34" w14:textId="77777777" w:rsidR="002A238B" w:rsidRPr="00C62CE8" w:rsidRDefault="002A238B" w:rsidP="002A238B">
      <w:pPr>
        <w:pStyle w:val="11Level2Heading"/>
        <w:rPr>
          <w:rFonts w:asciiTheme="majorHAnsi" w:hAnsiTheme="majorHAnsi"/>
        </w:rPr>
      </w:pPr>
      <w:bookmarkStart w:id="87" w:name="_Toc464236164"/>
      <w:r w:rsidRPr="00C62CE8">
        <w:rPr>
          <w:rFonts w:asciiTheme="majorHAnsi" w:hAnsiTheme="majorHAnsi"/>
        </w:rPr>
        <w:t>7.1</w:t>
      </w:r>
      <w:r w:rsidRPr="00C62CE8">
        <w:rPr>
          <w:rFonts w:asciiTheme="majorHAnsi" w:hAnsiTheme="majorHAnsi"/>
        </w:rPr>
        <w:tab/>
        <w:t>In Scope Activities</w:t>
      </w:r>
      <w:bookmarkEnd w:id="87"/>
    </w:p>
    <w:p w14:paraId="7C4EBF32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409E0EA" w14:textId="77777777" w:rsidR="002A238B" w:rsidRPr="00C62CE8" w:rsidRDefault="002A238B" w:rsidP="002A238B">
      <w:pPr>
        <w:pStyle w:val="111Level3Heading"/>
        <w:numPr>
          <w:ilvl w:val="2"/>
          <w:numId w:val="27"/>
        </w:numPr>
        <w:ind w:left="1260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Incident Management</w:t>
      </w:r>
    </w:p>
    <w:p w14:paraId="3A0665AC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2774A48" w14:textId="39C64B4B" w:rsidR="002A238B" w:rsidRPr="00C62CE8" w:rsidRDefault="002A238B" w:rsidP="002A238B">
      <w:pPr>
        <w:pStyle w:val="Indent1"/>
        <w:numPr>
          <w:ilvl w:val="0"/>
          <w:numId w:val="24"/>
        </w:numPr>
        <w:ind w:left="1080"/>
        <w:rPr>
          <w:rFonts w:asciiTheme="majorHAnsi" w:hAnsiTheme="majorHAnsi"/>
        </w:rPr>
      </w:pPr>
      <w:r w:rsidRPr="00C62CE8">
        <w:rPr>
          <w:rFonts w:asciiTheme="majorHAnsi" w:hAnsiTheme="majorHAnsi"/>
        </w:rPr>
        <w:t xml:space="preserve">All the tickets related to technical and functional issues for </w:t>
      </w:r>
      <w:r w:rsidR="003A42C2">
        <w:rPr>
          <w:rFonts w:asciiTheme="majorHAnsi" w:hAnsiTheme="majorHAnsi"/>
        </w:rPr>
        <w:t>RAVE</w:t>
      </w:r>
      <w:r w:rsidRPr="00C62CE8">
        <w:rPr>
          <w:rFonts w:asciiTheme="majorHAnsi" w:hAnsiTheme="majorHAnsi"/>
        </w:rPr>
        <w:t xml:space="preserve"> are routed to the below queue </w:t>
      </w:r>
    </w:p>
    <w:p w14:paraId="55697AFB" w14:textId="77777777" w:rsidR="002A238B" w:rsidRPr="00C62CE8" w:rsidRDefault="002A238B" w:rsidP="002A238B">
      <w:pPr>
        <w:pStyle w:val="Indent1"/>
        <w:ind w:left="144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ADM-GLBL-COG Product Dev &amp; Approval Critical App Support</w:t>
      </w:r>
    </w:p>
    <w:p w14:paraId="4A9FCC52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6F6E3729" w14:textId="77777777" w:rsidR="002A238B" w:rsidRPr="00C62CE8" w:rsidRDefault="002A238B" w:rsidP="002A238B">
      <w:pPr>
        <w:pStyle w:val="Indent1"/>
        <w:ind w:left="1080"/>
        <w:rPr>
          <w:rFonts w:asciiTheme="majorHAnsi" w:hAnsiTheme="majorHAnsi"/>
          <w:b/>
        </w:rPr>
      </w:pPr>
      <w:r w:rsidRPr="00C62CE8">
        <w:rPr>
          <w:rFonts w:asciiTheme="majorHAnsi" w:hAnsiTheme="majorHAnsi"/>
          <w:b/>
        </w:rPr>
        <w:t>SLA Details:</w:t>
      </w:r>
    </w:p>
    <w:p w14:paraId="724703C5" w14:textId="77777777" w:rsidR="002A238B" w:rsidRPr="00C62CE8" w:rsidRDefault="002A238B" w:rsidP="002A238B">
      <w:pPr>
        <w:pStyle w:val="Indent1"/>
        <w:ind w:left="1080"/>
        <w:rPr>
          <w:rFonts w:asciiTheme="majorHAnsi" w:hAnsiTheme="majorHAnsi"/>
          <w:noProof/>
        </w:rPr>
      </w:pPr>
      <w:r w:rsidRPr="00C62CE8">
        <w:rPr>
          <w:rFonts w:asciiTheme="majorHAnsi" w:hAnsiTheme="majorHAnsi"/>
        </w:rPr>
        <w:tab/>
      </w:r>
      <w:r w:rsidRPr="00C62CE8">
        <w:rPr>
          <w:rFonts w:asciiTheme="majorHAnsi" w:hAnsiTheme="majorHAnsi"/>
        </w:rPr>
        <w:tab/>
      </w:r>
    </w:p>
    <w:tbl>
      <w:tblPr>
        <w:tblW w:w="9000" w:type="dxa"/>
        <w:tblInd w:w="1075" w:type="dxa"/>
        <w:tblLook w:val="04A0" w:firstRow="1" w:lastRow="0" w:firstColumn="1" w:lastColumn="0" w:noHBand="0" w:noVBand="1"/>
      </w:tblPr>
      <w:tblGrid>
        <w:gridCol w:w="1631"/>
        <w:gridCol w:w="1371"/>
        <w:gridCol w:w="1599"/>
        <w:gridCol w:w="1300"/>
        <w:gridCol w:w="3099"/>
      </w:tblGrid>
      <w:tr w:rsidR="002A238B" w:rsidRPr="00C62CE8" w14:paraId="28833496" w14:textId="77777777" w:rsidTr="002A238B">
        <w:trPr>
          <w:trHeight w:val="329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68A1B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SLA/Priority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10BAC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Response SLA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DA413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SLA / Priority</w:t>
            </w:r>
          </w:p>
        </w:tc>
        <w:tc>
          <w:tcPr>
            <w:tcW w:w="3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044AB9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Resolution SLA</w:t>
            </w:r>
          </w:p>
          <w:p w14:paraId="31B3651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  <w:p w14:paraId="4A39DA9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</w:tc>
      </w:tr>
      <w:tr w:rsidR="002A238B" w:rsidRPr="00C62CE8" w14:paraId="7A8A4E08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8529A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Priority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B7FE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Primary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86760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Secondary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6B558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Priority</w:t>
            </w:r>
          </w:p>
        </w:tc>
        <w:tc>
          <w:tcPr>
            <w:tcW w:w="3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BC9AC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</w:tc>
      </w:tr>
      <w:tr w:rsidR="002A238B" w:rsidRPr="00C62CE8" w14:paraId="147C8BD3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7A4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A28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15 min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D961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60 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2AE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3FB2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8 hours</w:t>
            </w:r>
          </w:p>
        </w:tc>
      </w:tr>
      <w:tr w:rsidR="002A238B" w:rsidRPr="00C62CE8" w14:paraId="10D6EC96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D04F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121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15 min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28FF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90 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A70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P2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109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2 days</w:t>
            </w:r>
          </w:p>
        </w:tc>
      </w:tr>
      <w:tr w:rsidR="002A238B" w:rsidRPr="00C62CE8" w14:paraId="063531A2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2C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15F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2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4268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4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408F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P3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914E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6 days</w:t>
            </w:r>
          </w:p>
        </w:tc>
      </w:tr>
      <w:tr w:rsidR="002A238B" w:rsidRPr="00C62CE8" w14:paraId="763B7035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D49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7C4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4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487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8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421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P4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BE9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10 days</w:t>
            </w:r>
          </w:p>
        </w:tc>
      </w:tr>
    </w:tbl>
    <w:p w14:paraId="614C9AC9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52DB02D6" w14:textId="3C837FF1" w:rsidR="002A238B" w:rsidRPr="00C62CE8" w:rsidRDefault="002A238B" w:rsidP="002A238B">
      <w:pPr>
        <w:pStyle w:val="111Level3Heading"/>
        <w:numPr>
          <w:ilvl w:val="2"/>
          <w:numId w:val="23"/>
        </w:numPr>
        <w:ind w:left="126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Change Control</w:t>
      </w:r>
    </w:p>
    <w:p w14:paraId="3708A236" w14:textId="77777777" w:rsidR="002A238B" w:rsidRPr="00C62CE8" w:rsidRDefault="002A238B" w:rsidP="002A238B">
      <w:pPr>
        <w:pStyle w:val="BodyText3"/>
        <w:spacing w:after="0"/>
        <w:ind w:left="2520"/>
        <w:rPr>
          <w:rFonts w:asciiTheme="majorHAnsi" w:hAnsiTheme="majorHAnsi"/>
          <w:sz w:val="24"/>
        </w:rPr>
      </w:pPr>
    </w:p>
    <w:p w14:paraId="1EFFB012" w14:textId="6A535713" w:rsidR="00F94ABB" w:rsidRPr="00F94ABB" w:rsidRDefault="00F94ABB" w:rsidP="00F94ABB">
      <w:pPr>
        <w:pStyle w:val="Indent1"/>
        <w:ind w:left="459"/>
        <w:rPr>
          <w:rFonts w:asciiTheme="majorHAnsi" w:hAnsiTheme="majorHAnsi"/>
        </w:rPr>
      </w:pPr>
      <w:r w:rsidRPr="00F94ABB">
        <w:rPr>
          <w:rFonts w:asciiTheme="majorHAnsi" w:hAnsiTheme="majorHAnsi"/>
        </w:rPr>
        <w:t xml:space="preserve">Change management is comprised of the raising and recording of changes, assessing the impact, justification, and risk of proposed changes, and obtaining plan reviews/approval, managing and coordinating change implementation, </w:t>
      </w:r>
      <w:r w:rsidRPr="00F94ABB">
        <w:rPr>
          <w:rFonts w:asciiTheme="majorHAnsi" w:hAnsiTheme="majorHAnsi"/>
        </w:rPr>
        <w:lastRenderedPageBreak/>
        <w:t>documenting implementation and closing change requests.</w:t>
      </w:r>
      <w:r w:rsidR="00F423A8">
        <w:rPr>
          <w:rFonts w:asciiTheme="majorHAnsi" w:hAnsiTheme="majorHAnsi"/>
        </w:rPr>
        <w:t xml:space="preserve"> </w:t>
      </w:r>
      <w:r w:rsidR="00F423A8">
        <w:rPr>
          <w:rFonts w:asciiTheme="majorHAnsi" w:hAnsiTheme="majorHAnsi" w:cs="ArialMT"/>
          <w:szCs w:val="22"/>
        </w:rPr>
        <w:t>We can create a change request and get it approved from CSM and then it can be done.</w:t>
      </w:r>
    </w:p>
    <w:p w14:paraId="330B1BF3" w14:textId="1F8A81CB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0433485B" w14:textId="3787A1A6" w:rsidR="002A238B" w:rsidRDefault="002A238B" w:rsidP="00C3070C">
      <w:pPr>
        <w:pStyle w:val="111Level3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7.1.5</w:t>
      </w:r>
      <w:r w:rsidRPr="00C62CE8">
        <w:rPr>
          <w:rFonts w:asciiTheme="majorHAnsi" w:hAnsiTheme="majorHAnsi"/>
        </w:rPr>
        <w:tab/>
        <w:t>User Management &amp;Recertification</w:t>
      </w:r>
    </w:p>
    <w:p w14:paraId="57E8BE6E" w14:textId="16DE5941" w:rsidR="00732404" w:rsidRDefault="00732404" w:rsidP="00732404">
      <w:pPr>
        <w:pStyle w:val="Indent1"/>
      </w:pPr>
    </w:p>
    <w:p w14:paraId="6B12DD8A" w14:textId="2D3FA922" w:rsidR="00732404" w:rsidRPr="00732404" w:rsidRDefault="00732404" w:rsidP="00732404">
      <w:pPr>
        <w:pStyle w:val="Indent1"/>
      </w:pPr>
    </w:p>
    <w:p w14:paraId="3E6B6DC0" w14:textId="7E48438E" w:rsidR="00890C8E" w:rsidRDefault="00EB308C" w:rsidP="002A238B">
      <w:pPr>
        <w:pStyle w:val="Indent2"/>
        <w:ind w:left="0"/>
        <w:rPr>
          <w:rFonts w:asciiTheme="majorHAnsi" w:hAnsiTheme="majorHAnsi"/>
        </w:rPr>
      </w:pPr>
      <w:r>
        <w:rPr>
          <w:rFonts w:ascii="Calibri" w:hAnsi="Calibr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B4D257" wp14:editId="12384699">
            <wp:simplePos x="0" y="0"/>
            <wp:positionH relativeFrom="column">
              <wp:posOffset>1775460</wp:posOffset>
            </wp:positionH>
            <wp:positionV relativeFrom="paragraph">
              <wp:posOffset>157480</wp:posOffset>
            </wp:positionV>
            <wp:extent cx="3093720" cy="39700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E3C69" w14:textId="15770758" w:rsidR="00890C8E" w:rsidRDefault="00890C8E" w:rsidP="002A238B">
      <w:pPr>
        <w:pStyle w:val="Indent2"/>
        <w:ind w:left="0"/>
        <w:rPr>
          <w:rFonts w:asciiTheme="majorHAnsi" w:hAnsiTheme="majorHAnsi"/>
        </w:rPr>
      </w:pPr>
    </w:p>
    <w:p w14:paraId="4C4063EE" w14:textId="261D2D5A" w:rsidR="00890C8E" w:rsidRDefault="00890C8E" w:rsidP="00890C8E">
      <w:pPr>
        <w:pStyle w:val="BodyText"/>
        <w:kinsoku w:val="0"/>
        <w:overflowPunct w:val="0"/>
        <w:spacing w:before="10"/>
        <w:rPr>
          <w:sz w:val="3"/>
          <w:szCs w:val="3"/>
        </w:rPr>
      </w:pPr>
    </w:p>
    <w:tbl>
      <w:tblPr>
        <w:tblpPr w:leftFromText="180" w:rightFromText="180" w:vertAnchor="page" w:horzAnchor="margin" w:tblpXSpec="right" w:tblpY="221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3150"/>
      </w:tblGrid>
      <w:tr w:rsidR="00890C8E" w14:paraId="762A1C0D" w14:textId="77777777" w:rsidTr="00732404">
        <w:trPr>
          <w:trHeight w:val="4553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8EDB" w14:textId="1D2CB561" w:rsidR="00890C8E" w:rsidRPr="00F4273F" w:rsidRDefault="00890C8E" w:rsidP="00732404">
            <w:pPr>
              <w:pStyle w:val="TableParagraph"/>
              <w:kinsoku w:val="0"/>
              <w:overflowPunct w:val="0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88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u w:val="thick"/>
                <w:rPrChange w:id="89" w:author="Saha, Saikat (Cognizant)" w:date="2020-08-07T16:52:00Z">
                  <w:rPr>
                    <w:b/>
                    <w:bCs/>
                    <w:sz w:val="22"/>
                    <w:szCs w:val="22"/>
                    <w:u w:val="thick"/>
                  </w:rPr>
                </w:rPrChange>
              </w:rPr>
              <w:lastRenderedPageBreak/>
              <w:t>New Users:</w:t>
            </w:r>
          </w:p>
          <w:p w14:paraId="76E348E3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  <w:rPrChange w:id="90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91" w:author="Saha, Saikat (Cognizant)" w:date="2020-08-07T16:52:00Z">
                  <w:rPr>
                    <w:sz w:val="22"/>
                    <w:szCs w:val="22"/>
                  </w:rPr>
                </w:rPrChange>
              </w:rPr>
              <w:t>Fill in the “Sponsor Account Activation Form” as per the guidelines and get the supervisor signature approval. Once the signature is obtained the user/supervisor will raise an ITSM ticket with the details of user and attach the account activation form along with training records (if applicable).</w:t>
            </w:r>
          </w:p>
          <w:p w14:paraId="08702ACC" w14:textId="77777777" w:rsidR="00890C8E" w:rsidRPr="00F4273F" w:rsidRDefault="00890C8E" w:rsidP="00732404">
            <w:pPr>
              <w:pStyle w:val="TableParagraph"/>
              <w:kinsoku w:val="0"/>
              <w:overflowPunct w:val="0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92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u w:val="thick"/>
                <w:rPrChange w:id="93" w:author="Saha, Saikat (Cognizant)" w:date="2020-08-07T16:52:00Z">
                  <w:rPr>
                    <w:b/>
                    <w:bCs/>
                    <w:sz w:val="22"/>
                    <w:szCs w:val="22"/>
                    <w:u w:val="thick"/>
                  </w:rPr>
                </w:rPrChange>
              </w:rPr>
              <w:t>Existing Users:</w:t>
            </w:r>
          </w:p>
          <w:p w14:paraId="5226912D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7"/>
              <w:jc w:val="both"/>
              <w:rPr>
                <w:rFonts w:asciiTheme="majorHAnsi" w:hAnsiTheme="majorHAnsi" w:cstheme="majorHAnsi"/>
                <w:sz w:val="22"/>
                <w:szCs w:val="22"/>
                <w:rPrChange w:id="94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95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User/supervisor to raise an ITSM ticket with the details of </w:t>
            </w:r>
            <w:proofErr w:type="spellStart"/>
            <w:r w:rsidRPr="00F4273F">
              <w:rPr>
                <w:rFonts w:asciiTheme="majorHAnsi" w:hAnsiTheme="majorHAnsi" w:cstheme="majorHAnsi"/>
                <w:sz w:val="22"/>
                <w:szCs w:val="22"/>
                <w:rPrChange w:id="96" w:author="Saha, Saikat (Cognizant)" w:date="2020-08-07T16:52:00Z">
                  <w:rPr>
                    <w:sz w:val="22"/>
                    <w:szCs w:val="22"/>
                  </w:rPr>
                </w:rPrChange>
              </w:rPr>
              <w:t>userid</w:t>
            </w:r>
            <w:proofErr w:type="spellEnd"/>
            <w:r w:rsidRPr="00F4273F">
              <w:rPr>
                <w:rFonts w:asciiTheme="majorHAnsi" w:hAnsiTheme="majorHAnsi" w:cstheme="majorHAnsi"/>
                <w:sz w:val="22"/>
                <w:szCs w:val="22"/>
                <w:rPrChange w:id="97" w:author="Saha, Saikat (Cognizant)" w:date="2020-08-07T16:52:00Z">
                  <w:rPr>
                    <w:sz w:val="22"/>
                    <w:szCs w:val="22"/>
                  </w:rPr>
                </w:rPrChange>
              </w:rPr>
              <w:t>, study, environment and role</w:t>
            </w:r>
            <w:r w:rsidRPr="00F4273F">
              <w:rPr>
                <w:rFonts w:asciiTheme="majorHAnsi" w:hAnsiTheme="majorHAnsi" w:cstheme="majorHAnsi"/>
                <w:spacing w:val="-3"/>
                <w:sz w:val="22"/>
                <w:szCs w:val="22"/>
                <w:rPrChange w:id="98" w:author="Saha, Saikat (Cognizant)" w:date="2020-08-07T16:52:00Z">
                  <w:rPr>
                    <w:spacing w:val="-3"/>
                    <w:sz w:val="22"/>
                    <w:szCs w:val="22"/>
                  </w:rPr>
                </w:rPrChange>
              </w:rPr>
              <w:t xml:space="preserve">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99" w:author="Saha, Saikat (Cognizant)" w:date="2020-08-07T16:52:00Z">
                  <w:rPr>
                    <w:sz w:val="22"/>
                    <w:szCs w:val="22"/>
                  </w:rPr>
                </w:rPrChange>
              </w:rPr>
              <w:t>required.</w:t>
            </w:r>
          </w:p>
          <w:p w14:paraId="2C9C469D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  <w:rPrChange w:id="100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01" w:author="Saha, Saikat (Cognizant)" w:date="2020-08-07T16:52:00Z">
                  <w:rPr>
                    <w:sz w:val="22"/>
                    <w:szCs w:val="22"/>
                  </w:rPr>
                </w:rPrChange>
              </w:rPr>
              <w:t>In case of role upgrade (change in user group) fill in the “Sponsor Account Activation Form” and attach the required training records.</w:t>
            </w:r>
          </w:p>
          <w:p w14:paraId="024DB1A8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02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79A52B7B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right="97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3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4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 xml:space="preserve">Note: One user can be assigned to one User Group. Training records are required for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05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User Group </w:t>
            </w:r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6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 xml:space="preserve">Study Designer, </w:t>
            </w:r>
            <w:proofErr w:type="spellStart"/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7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>Superuser</w:t>
            </w:r>
            <w:proofErr w:type="spellEnd"/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8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>, Administrator and Batch Upload.</w:t>
            </w:r>
          </w:p>
          <w:p w14:paraId="50820964" w14:textId="77777777" w:rsidR="00890C8E" w:rsidRPr="00F4273F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right="95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09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10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>For requesting access to Generic Accounts, the same process will be followed depending on the account is New or Existing.</w:t>
            </w:r>
          </w:p>
          <w:p w14:paraId="27AF2DE7" w14:textId="77777777" w:rsidR="00102E44" w:rsidRPr="00F4273F" w:rsidRDefault="00102E44" w:rsidP="00732404">
            <w:pPr>
              <w:pStyle w:val="TableParagraph"/>
              <w:kinsoku w:val="0"/>
              <w:overflowPunct w:val="0"/>
              <w:spacing w:line="250" w:lineRule="atLeast"/>
              <w:ind w:right="95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11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B1F7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12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1238094E" w14:textId="77777777" w:rsidR="00890C8E" w:rsidRPr="00F4273F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  <w:rPrChange w:id="113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14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15" w:author="Saha, Saikat (Cognizant)" w:date="2020-08-07T16:52:00Z">
                  <w:rPr>
                    <w:sz w:val="22"/>
                    <w:szCs w:val="22"/>
                  </w:rPr>
                </w:rPrChange>
              </w:rPr>
              <w:t>Sponsor Use</w:t>
            </w:r>
            <w:r w:rsidR="00102E44" w:rsidRPr="00F4273F">
              <w:rPr>
                <w:rFonts w:asciiTheme="majorHAnsi" w:hAnsiTheme="majorHAnsi" w:cstheme="majorHAnsi"/>
                <w:sz w:val="22"/>
                <w:szCs w:val="22"/>
                <w:rPrChange w:id="116" w:author="Saha, Saikat (Cognizant)" w:date="2020-08-07T16:52:00Z">
                  <w:rPr>
                    <w:sz w:val="22"/>
                    <w:szCs w:val="22"/>
                  </w:rPr>
                </w:rPrChange>
              </w:rPr>
              <w:t>r</w:t>
            </w:r>
          </w:p>
          <w:p w14:paraId="0AC9AE23" w14:textId="77777777" w:rsidR="00102E44" w:rsidRPr="00F4273F" w:rsidRDefault="00102E44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  <w:rPrChange w:id="117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</w:tc>
      </w:tr>
      <w:tr w:rsidR="00890C8E" w14:paraId="297ECF87" w14:textId="77777777" w:rsidTr="00732404">
        <w:trPr>
          <w:trHeight w:val="872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066C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18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659A460F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  <w:rPrChange w:id="119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20" w:author="Saha, Saikat (Cognizant)" w:date="2020-08-07T16:52:00Z">
                  <w:rPr>
                    <w:sz w:val="22"/>
                    <w:szCs w:val="22"/>
                  </w:rPr>
                </w:rPrChange>
              </w:rPr>
              <w:t>Ensure the ticket is assigned to “</w:t>
            </w: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21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ADM-GLBL-COG Product Dev &amp; Approval Critical App </w:t>
            </w:r>
            <w:proofErr w:type="spellStart"/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22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>Support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23" w:author="Saha, Saikat (Cognizant)" w:date="2020-08-07T16:52:00Z">
                  <w:rPr>
                    <w:sz w:val="22"/>
                    <w:szCs w:val="22"/>
                  </w:rPr>
                </w:rPrChange>
              </w:rPr>
              <w:t>”group</w:t>
            </w:r>
            <w:proofErr w:type="spellEnd"/>
            <w:r w:rsidRPr="00F4273F">
              <w:rPr>
                <w:rFonts w:asciiTheme="majorHAnsi" w:hAnsiTheme="majorHAnsi" w:cstheme="majorHAnsi"/>
                <w:sz w:val="22"/>
                <w:szCs w:val="22"/>
                <w:rPrChange w:id="124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 in ITSM.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8BB5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25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13C28BED" w14:textId="77777777" w:rsidR="00890C8E" w:rsidRPr="00F4273F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  <w:rPrChange w:id="126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27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28" w:author="Saha, Saikat (Cognizant)" w:date="2020-08-07T16:52:00Z">
                  <w:rPr>
                    <w:sz w:val="22"/>
                    <w:szCs w:val="22"/>
                  </w:rPr>
                </w:rPrChange>
              </w:rPr>
              <w:t>Sponsor User</w:t>
            </w:r>
          </w:p>
        </w:tc>
      </w:tr>
      <w:tr w:rsidR="00890C8E" w14:paraId="7F54B332" w14:textId="77777777" w:rsidTr="00732404">
        <w:trPr>
          <w:trHeight w:val="1011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2C03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  <w:rPrChange w:id="129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30" w:author="Saha, Saikat (Cognizant)" w:date="2020-08-07T16:52:00Z">
                  <w:rPr>
                    <w:sz w:val="22"/>
                    <w:szCs w:val="22"/>
                  </w:rPr>
                </w:rPrChange>
              </w:rPr>
              <w:t>Review the ITSM request and ensure the required details are appropriate.</w:t>
            </w:r>
          </w:p>
          <w:p w14:paraId="7F612AE1" w14:textId="77777777" w:rsidR="00890C8E" w:rsidRPr="00F4273F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left="282" w:right="95"/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31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32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For module access other than EDC, request the user for training records </w:t>
            </w:r>
            <w:r w:rsidRPr="00F4273F">
              <w:rPr>
                <w:rFonts w:asciiTheme="majorHAnsi" w:hAnsiTheme="majorHAnsi" w:cstheme="majorHAnsi"/>
                <w:i/>
                <w:iCs/>
                <w:sz w:val="22"/>
                <w:szCs w:val="22"/>
                <w:rPrChange w:id="133" w:author="Saha, Saikat (Cognizant)" w:date="2020-08-07T16:52:00Z">
                  <w:rPr>
                    <w:i/>
                    <w:iCs/>
                    <w:sz w:val="22"/>
                    <w:szCs w:val="22"/>
                  </w:rPr>
                </w:rPrChange>
              </w:rPr>
              <w:t>(if not provided)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F7FE" w14:textId="3A399EF8" w:rsidR="00890C8E" w:rsidRPr="00F4273F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  <w:rPrChange w:id="134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35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="003A42C2" w:rsidRPr="00F4273F">
              <w:rPr>
                <w:rFonts w:asciiTheme="majorHAnsi" w:hAnsiTheme="majorHAnsi" w:cstheme="majorHAnsi"/>
                <w:sz w:val="22"/>
                <w:szCs w:val="22"/>
                <w:rPrChange w:id="136" w:author="Saha, Saikat (Cognizant)" w:date="2020-08-07T16:52:00Z">
                  <w:rPr>
                    <w:sz w:val="22"/>
                    <w:szCs w:val="22"/>
                  </w:rPr>
                </w:rPrChange>
              </w:rPr>
              <w:t>RAVE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37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 Administrator</w:t>
            </w:r>
          </w:p>
        </w:tc>
      </w:tr>
      <w:tr w:rsidR="00890C8E" w14:paraId="1EA84990" w14:textId="77777777" w:rsidTr="00732404">
        <w:trPr>
          <w:trHeight w:val="1517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4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  <w:rPrChange w:id="138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39" w:author="Saha, Saikat (Cognizant)" w:date="2020-08-07T16:52:00Z">
                  <w:rPr>
                    <w:sz w:val="22"/>
                    <w:szCs w:val="22"/>
                  </w:rPr>
                </w:rPrChange>
              </w:rPr>
              <w:t>Provide access as per the request and communicate to the user. In case of New user, Sign the sponsor approval form,</w:t>
            </w:r>
            <w:r w:rsidRPr="00F4273F">
              <w:rPr>
                <w:rFonts w:asciiTheme="majorHAnsi" w:hAnsiTheme="majorHAnsi" w:cstheme="majorHAnsi"/>
                <w:spacing w:val="28"/>
                <w:sz w:val="22"/>
                <w:szCs w:val="22"/>
                <w:rPrChange w:id="140" w:author="Saha, Saikat (Cognizant)" w:date="2020-08-07T16:52:00Z">
                  <w:rPr>
                    <w:spacing w:val="28"/>
                    <w:sz w:val="22"/>
                    <w:szCs w:val="22"/>
                  </w:rPr>
                </w:rPrChange>
              </w:rPr>
              <w:t xml:space="preserve">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41" w:author="Saha, Saikat (Cognizant)" w:date="2020-08-07T16:52:00Z">
                  <w:rPr>
                    <w:sz w:val="22"/>
                    <w:szCs w:val="22"/>
                  </w:rPr>
                </w:rPrChange>
              </w:rPr>
              <w:t>scan, upload to Documentum and send the Activation Pin to the</w:t>
            </w:r>
            <w:r w:rsidRPr="00F4273F">
              <w:rPr>
                <w:rFonts w:asciiTheme="majorHAnsi" w:hAnsiTheme="majorHAnsi" w:cstheme="majorHAnsi"/>
                <w:spacing w:val="-13"/>
                <w:sz w:val="22"/>
                <w:szCs w:val="22"/>
                <w:rPrChange w:id="142" w:author="Saha, Saikat (Cognizant)" w:date="2020-08-07T16:52:00Z">
                  <w:rPr>
                    <w:spacing w:val="-13"/>
                    <w:sz w:val="22"/>
                    <w:szCs w:val="22"/>
                  </w:rPr>
                </w:rPrChange>
              </w:rPr>
              <w:t xml:space="preserve">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43" w:author="Saha, Saikat (Cognizant)" w:date="2020-08-07T16:52:00Z">
                  <w:rPr>
                    <w:sz w:val="22"/>
                    <w:szCs w:val="22"/>
                  </w:rPr>
                </w:rPrChange>
              </w:rPr>
              <w:t>user.</w:t>
            </w:r>
          </w:p>
          <w:p w14:paraId="0A895D3E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44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52CAC31A" w14:textId="0D7F92AE" w:rsidR="00890C8E" w:rsidRPr="00F4273F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left="282" w:right="96"/>
              <w:jc w:val="both"/>
              <w:rPr>
                <w:rFonts w:asciiTheme="majorHAnsi" w:hAnsiTheme="majorHAnsi" w:cstheme="majorHAnsi"/>
                <w:sz w:val="22"/>
                <w:szCs w:val="22"/>
                <w:rPrChange w:id="145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46" w:author="Saha, Saikat (Cognizant)" w:date="2020-08-07T16:52:00Z">
                  <w:rPr>
                    <w:sz w:val="22"/>
                    <w:szCs w:val="22"/>
                  </w:rPr>
                </w:rPrChange>
              </w:rPr>
              <w:t>Record the user details in the “</w:t>
            </w:r>
            <w:r w:rsidR="003A42C2" w:rsidRPr="00F4273F">
              <w:rPr>
                <w:rFonts w:asciiTheme="majorHAnsi" w:hAnsiTheme="majorHAnsi" w:cstheme="majorHAnsi"/>
                <w:sz w:val="22"/>
                <w:szCs w:val="22"/>
                <w:rPrChange w:id="147" w:author="Saha, Saikat (Cognizant)" w:date="2020-08-07T16:52:00Z">
                  <w:rPr>
                    <w:sz w:val="22"/>
                    <w:szCs w:val="22"/>
                  </w:rPr>
                </w:rPrChange>
              </w:rPr>
              <w:t>RAVE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48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 User Administration Details” present in the Documentum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A366" w14:textId="6DD175E9" w:rsidR="00890C8E" w:rsidRPr="00F4273F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  <w:rPrChange w:id="149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50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="003A42C2" w:rsidRPr="00F4273F">
              <w:rPr>
                <w:rFonts w:asciiTheme="majorHAnsi" w:hAnsiTheme="majorHAnsi" w:cstheme="majorHAnsi"/>
                <w:sz w:val="22"/>
                <w:szCs w:val="22"/>
                <w:rPrChange w:id="151" w:author="Saha, Saikat (Cognizant)" w:date="2020-08-07T16:52:00Z">
                  <w:rPr>
                    <w:sz w:val="22"/>
                    <w:szCs w:val="22"/>
                  </w:rPr>
                </w:rPrChange>
              </w:rPr>
              <w:t>RAVE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52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 Administrator</w:t>
            </w:r>
          </w:p>
        </w:tc>
      </w:tr>
      <w:tr w:rsidR="00890C8E" w14:paraId="7A7498DE" w14:textId="77777777" w:rsidTr="00732404">
        <w:trPr>
          <w:trHeight w:val="690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D40F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  <w:rPrChange w:id="153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54" w:author="Saha, Saikat (Cognizant)" w:date="2020-08-07T16:52:00Z">
                  <w:rPr>
                    <w:sz w:val="22"/>
                    <w:szCs w:val="22"/>
                  </w:rPr>
                </w:rPrChange>
              </w:rPr>
              <w:t>Update the ITSM ticket with the details and assign the ticket back to the requester.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682" w14:textId="3F527F26" w:rsidR="00890C8E" w:rsidRPr="00F4273F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  <w:rPrChange w:id="155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56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="003A42C2" w:rsidRPr="00F4273F">
              <w:rPr>
                <w:rFonts w:asciiTheme="majorHAnsi" w:hAnsiTheme="majorHAnsi" w:cstheme="majorHAnsi"/>
                <w:sz w:val="22"/>
                <w:szCs w:val="22"/>
                <w:rPrChange w:id="157" w:author="Saha, Saikat (Cognizant)" w:date="2020-08-07T16:52:00Z">
                  <w:rPr>
                    <w:sz w:val="22"/>
                    <w:szCs w:val="22"/>
                  </w:rPr>
                </w:rPrChange>
              </w:rPr>
              <w:t>RAVE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58" w:author="Saha, Saikat (Cognizant)" w:date="2020-08-07T16:52:00Z">
                  <w:rPr>
                    <w:sz w:val="22"/>
                    <w:szCs w:val="22"/>
                  </w:rPr>
                </w:rPrChange>
              </w:rPr>
              <w:t xml:space="preserve"> Administrator</w:t>
            </w:r>
          </w:p>
        </w:tc>
      </w:tr>
      <w:tr w:rsidR="00890C8E" w14:paraId="73EA60D8" w14:textId="77777777" w:rsidTr="00732404">
        <w:trPr>
          <w:trHeight w:val="690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6F36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282"/>
              <w:rPr>
                <w:rFonts w:asciiTheme="majorHAnsi" w:hAnsiTheme="majorHAnsi" w:cstheme="majorHAnsi"/>
                <w:sz w:val="22"/>
                <w:szCs w:val="22"/>
                <w:rPrChange w:id="159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sz w:val="22"/>
                <w:szCs w:val="22"/>
                <w:rPrChange w:id="160" w:author="Saha, Saikat (Cognizant)" w:date="2020-08-07T16:52:00Z">
                  <w:rPr>
                    <w:sz w:val="22"/>
                    <w:szCs w:val="22"/>
                  </w:rPr>
                </w:rPrChange>
              </w:rPr>
              <w:t>Verify for the access and resolve the ticket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607A" w14:textId="77777777" w:rsidR="00890C8E" w:rsidRPr="00F4273F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  <w:rPrChange w:id="161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</w:p>
          <w:p w14:paraId="539E1DCF" w14:textId="77777777" w:rsidR="00890C8E" w:rsidRPr="00F4273F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  <w:rPrChange w:id="162" w:author="Saha, Saikat (Cognizant)" w:date="2020-08-07T16:52:00Z">
                  <w:rPr>
                    <w:sz w:val="22"/>
                    <w:szCs w:val="22"/>
                  </w:rPr>
                </w:rPrChange>
              </w:rPr>
            </w:pPr>
            <w:r w:rsidRPr="00F4273F">
              <w:rPr>
                <w:rFonts w:asciiTheme="majorHAnsi" w:hAnsiTheme="majorHAnsi" w:cstheme="majorHAnsi"/>
                <w:b/>
                <w:bCs/>
                <w:sz w:val="22"/>
                <w:szCs w:val="22"/>
                <w:rPrChange w:id="163" w:author="Saha, Saikat (Cognizant)" w:date="2020-08-07T16:52:00Z">
                  <w:rPr>
                    <w:b/>
                    <w:bCs/>
                    <w:sz w:val="22"/>
                    <w:szCs w:val="22"/>
                  </w:rPr>
                </w:rPrChange>
              </w:rPr>
              <w:t xml:space="preserve">Responsible: </w:t>
            </w:r>
            <w:r w:rsidRPr="00F4273F">
              <w:rPr>
                <w:rFonts w:asciiTheme="majorHAnsi" w:hAnsiTheme="majorHAnsi" w:cstheme="majorHAnsi"/>
                <w:sz w:val="22"/>
                <w:szCs w:val="22"/>
                <w:rPrChange w:id="164" w:author="Saha, Saikat (Cognizant)" w:date="2020-08-07T16:52:00Z">
                  <w:rPr>
                    <w:sz w:val="22"/>
                    <w:szCs w:val="22"/>
                  </w:rPr>
                </w:rPrChange>
              </w:rPr>
              <w:t>Sponsor User</w:t>
            </w:r>
          </w:p>
        </w:tc>
      </w:tr>
    </w:tbl>
    <w:p w14:paraId="019225B9" w14:textId="29F671D8" w:rsidR="00890C8E" w:rsidRDefault="00890C8E" w:rsidP="00890C8E">
      <w:pPr>
        <w:pStyle w:val="BodyText"/>
        <w:kinsoku w:val="0"/>
        <w:overflowPunct w:val="0"/>
        <w:rPr>
          <w:sz w:val="20"/>
          <w:szCs w:val="20"/>
        </w:rPr>
      </w:pPr>
    </w:p>
    <w:p w14:paraId="1D0A588C" w14:textId="77777777" w:rsidR="008B7397" w:rsidRDefault="00890C8E" w:rsidP="00732404">
      <w:pPr>
        <w:pStyle w:val="BodyText"/>
        <w:kinsoku w:val="0"/>
        <w:overflowPunct w:val="0"/>
        <w:spacing w:before="170" w:line="619" w:lineRule="auto"/>
        <w:ind w:left="1020" w:right="2865"/>
      </w:pPr>
      <w:r>
        <w:lastRenderedPageBreak/>
        <w:t>Note: Please see section 7.7 Access request forms for more details</w:t>
      </w:r>
      <w:ins w:id="165" w:author="Baddam, Phalguni R" w:date="2020-08-05T22:58:00Z">
        <w:r w:rsidR="00017DDD">
          <w:t>.</w:t>
        </w:r>
      </w:ins>
      <w:r>
        <w:t xml:space="preserve"> </w:t>
      </w:r>
    </w:p>
    <w:p w14:paraId="7488F3DC" w14:textId="7B9BA4B3" w:rsidR="002A238B" w:rsidRPr="00732404" w:rsidRDefault="00890C8E" w:rsidP="00732404">
      <w:pPr>
        <w:pStyle w:val="BodyText"/>
        <w:kinsoku w:val="0"/>
        <w:overflowPunct w:val="0"/>
        <w:spacing w:before="170" w:line="619" w:lineRule="auto"/>
        <w:ind w:left="1020" w:right="2865"/>
      </w:pPr>
      <w:r>
        <w:t>User Recertification frequency - Yearly once</w:t>
      </w:r>
      <w:r w:rsidR="006D7541">
        <w:t xml:space="preserve"> done by</w:t>
      </w:r>
      <w:r w:rsidR="00361B85">
        <w:t xml:space="preserve"> </w:t>
      </w:r>
      <w:r w:rsidR="008B7397">
        <w:t>ABBOTT GAA Team</w:t>
      </w:r>
    </w:p>
    <w:p w14:paraId="45003A67" w14:textId="77777777" w:rsidR="002A238B" w:rsidRDefault="002A238B" w:rsidP="002A238B">
      <w:pPr>
        <w:pStyle w:val="111Level3Heading"/>
        <w:rPr>
          <w:rFonts w:asciiTheme="majorHAnsi" w:hAnsiTheme="majorHAnsi"/>
        </w:rPr>
      </w:pPr>
      <w:r w:rsidRPr="00B8254E">
        <w:rPr>
          <w:rFonts w:asciiTheme="majorHAnsi" w:hAnsiTheme="majorHAnsi"/>
        </w:rPr>
        <w:t>7.1.6</w:t>
      </w:r>
      <w:r w:rsidRPr="00B8254E">
        <w:rPr>
          <w:rFonts w:asciiTheme="majorHAnsi" w:hAnsiTheme="majorHAnsi"/>
        </w:rPr>
        <w:tab/>
        <w:t>System Backup and Restoration</w:t>
      </w:r>
    </w:p>
    <w:p w14:paraId="34CD6872" w14:textId="77777777" w:rsidR="002A238B" w:rsidRDefault="002A238B" w:rsidP="002A238B">
      <w:pPr>
        <w:pStyle w:val="111Level3Heading"/>
        <w:rPr>
          <w:rFonts w:asciiTheme="majorHAnsi" w:hAnsiTheme="majorHAnsi"/>
        </w:rPr>
      </w:pPr>
    </w:p>
    <w:p w14:paraId="472CADE3" w14:textId="77777777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>System backup and restoration details are maintained by vendor.</w:t>
      </w:r>
    </w:p>
    <w:p w14:paraId="23876E87" w14:textId="5938AC8F" w:rsidR="002A238B" w:rsidRPr="00A20E02" w:rsidRDefault="002A238B" w:rsidP="003E6CAC">
      <w:pPr>
        <w:pStyle w:val="Indent2"/>
        <w:ind w:left="0"/>
        <w:rPr>
          <w:rFonts w:asciiTheme="majorHAnsi" w:hAnsiTheme="majorHAnsi"/>
        </w:rPr>
      </w:pPr>
    </w:p>
    <w:p w14:paraId="1DA7E8A4" w14:textId="77777777" w:rsidR="002A238B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7.1.7</w:t>
      </w:r>
      <w:r w:rsidRPr="00C62CE8">
        <w:rPr>
          <w:rFonts w:asciiTheme="majorHAnsi" w:hAnsiTheme="majorHAnsi"/>
        </w:rPr>
        <w:tab/>
        <w:t>Disaster Recovery</w:t>
      </w:r>
    </w:p>
    <w:p w14:paraId="4D94ACE0" w14:textId="77777777" w:rsidR="002A238B" w:rsidRDefault="002A238B" w:rsidP="002A238B">
      <w:pPr>
        <w:pStyle w:val="111Level3Heading"/>
        <w:rPr>
          <w:rFonts w:asciiTheme="majorHAnsi" w:hAnsiTheme="majorHAnsi"/>
        </w:rPr>
      </w:pPr>
    </w:p>
    <w:p w14:paraId="5BB8EA49" w14:textId="77777777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>Not Applicable as the disaster recovery details are maintained by vendor.</w:t>
      </w:r>
    </w:p>
    <w:p w14:paraId="42FA8FFD" w14:textId="6E40D791" w:rsidR="000E20C7" w:rsidRPr="000E20C7" w:rsidRDefault="000E20C7" w:rsidP="003E6CAC">
      <w:pPr>
        <w:pStyle w:val="Indent2"/>
        <w:ind w:left="0"/>
        <w:rPr>
          <w:rFonts w:asciiTheme="majorHAnsi" w:hAnsiTheme="majorHAnsi"/>
        </w:rPr>
      </w:pPr>
    </w:p>
    <w:p w14:paraId="2172B1BB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7.1.8</w:t>
      </w:r>
      <w:r w:rsidRPr="00C62CE8">
        <w:rPr>
          <w:rFonts w:asciiTheme="majorHAnsi" w:hAnsiTheme="majorHAnsi"/>
        </w:rPr>
        <w:tab/>
      </w:r>
      <w:r w:rsidRPr="00732B05">
        <w:rPr>
          <w:rFonts w:asciiTheme="majorHAnsi" w:hAnsiTheme="majorHAnsi"/>
        </w:rPr>
        <w:t>Application Monitoring</w:t>
      </w:r>
    </w:p>
    <w:p w14:paraId="48191E16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680A207" w14:textId="12BC19BA" w:rsidR="002A238B" w:rsidRPr="000321DF" w:rsidRDefault="000321DF" w:rsidP="002A238B">
      <w:pPr>
        <w:pStyle w:val="111Level3Heading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 w:val="0"/>
        </w:rPr>
        <w:t xml:space="preserve">There’s an automated job </w:t>
      </w:r>
      <w:r w:rsidR="003E6CAC">
        <w:rPr>
          <w:rFonts w:asciiTheme="majorHAnsi" w:hAnsiTheme="majorHAnsi"/>
          <w:b w:val="0"/>
        </w:rPr>
        <w:t xml:space="preserve">in BMC PATROL Portal that </w:t>
      </w:r>
      <w:r>
        <w:rPr>
          <w:rFonts w:asciiTheme="majorHAnsi" w:hAnsiTheme="majorHAnsi"/>
          <w:b w:val="0"/>
        </w:rPr>
        <w:t xml:space="preserve">runs in every 5mins to check whether </w:t>
      </w:r>
      <w:proofErr w:type="spellStart"/>
      <w:proofErr w:type="gramStart"/>
      <w:r>
        <w:rPr>
          <w:rFonts w:asciiTheme="majorHAnsi" w:hAnsiTheme="majorHAnsi"/>
          <w:b w:val="0"/>
        </w:rPr>
        <w:t>url</w:t>
      </w:r>
      <w:proofErr w:type="spellEnd"/>
      <w:proofErr w:type="gramEnd"/>
      <w:r>
        <w:rPr>
          <w:rFonts w:asciiTheme="majorHAnsi" w:hAnsiTheme="majorHAnsi"/>
          <w:b w:val="0"/>
        </w:rPr>
        <w:t xml:space="preserve"> is down or not and sends the alert to the </w:t>
      </w:r>
      <w:r w:rsidR="003E6CAC">
        <w:rPr>
          <w:rFonts w:asciiTheme="majorHAnsi" w:hAnsiTheme="majorHAnsi"/>
          <w:b w:val="0"/>
        </w:rPr>
        <w:t>DG-EDC</w:t>
      </w:r>
      <w:r w:rsidR="003A42C2">
        <w:rPr>
          <w:rFonts w:asciiTheme="majorHAnsi" w:hAnsiTheme="majorHAnsi"/>
          <w:b w:val="0"/>
        </w:rPr>
        <w:t>RAVE</w:t>
      </w:r>
      <w:r w:rsidR="003E6CAC">
        <w:rPr>
          <w:rFonts w:asciiTheme="majorHAnsi" w:hAnsiTheme="majorHAnsi"/>
          <w:b w:val="0"/>
        </w:rPr>
        <w:t xml:space="preserve">SUPPORT team. From the vendor side the </w:t>
      </w:r>
      <w:r w:rsidR="003E6CAC" w:rsidRPr="003E6CAC">
        <w:rPr>
          <w:rFonts w:asciiTheme="majorHAnsi" w:hAnsiTheme="majorHAnsi"/>
          <w:b w:val="0"/>
        </w:rPr>
        <w:t>Global Network Operations Teams monitor URL availability 24x7</w:t>
      </w:r>
      <w:r w:rsidR="003E6CAC">
        <w:rPr>
          <w:rFonts w:asciiTheme="majorHAnsi" w:hAnsiTheme="majorHAnsi"/>
          <w:b w:val="0"/>
        </w:rPr>
        <w:t xml:space="preserve"> to check the URLs.</w:t>
      </w:r>
    </w:p>
    <w:p w14:paraId="5201A3FF" w14:textId="77777777" w:rsidR="000321DF" w:rsidRPr="000321DF" w:rsidRDefault="000321DF" w:rsidP="000321DF">
      <w:pPr>
        <w:pStyle w:val="Indent1"/>
      </w:pPr>
    </w:p>
    <w:p w14:paraId="5FD496A5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7.1.9 Application Maintenance</w:t>
      </w:r>
    </w:p>
    <w:p w14:paraId="79A4294E" w14:textId="6E4528D2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75D0C92" w14:textId="6CDAB080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 xml:space="preserve">Scheduled maintenance will take place during non-business hours (unless otherwise agreed </w:t>
      </w:r>
      <w:r w:rsidR="00017DDD">
        <w:rPr>
          <w:rFonts w:asciiTheme="majorHAnsi" w:hAnsiTheme="majorHAnsi"/>
        </w:rPr>
        <w:t>by</w:t>
      </w:r>
      <w:r w:rsidR="00017DDD" w:rsidRPr="000E20C7"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the customer)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with a minimum of 24 hours prior notice to customer of any required downtime</w:t>
      </w:r>
      <w:r w:rsidR="004722CB"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and appropriate messaging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provided to Authorized users (which may take the form of either an email notification, a message on the sites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 xml:space="preserve">or both) . The scheduled maintenance window is </w:t>
      </w:r>
      <w:r w:rsidR="00634334" w:rsidRPr="00634334">
        <w:rPr>
          <w:rFonts w:asciiTheme="majorHAnsi" w:hAnsiTheme="majorHAnsi"/>
        </w:rPr>
        <w:t>Saturdays from 7PM to 10PM CT.</w:t>
      </w:r>
    </w:p>
    <w:p w14:paraId="59B690C4" w14:textId="77777777" w:rsidR="00634334" w:rsidRPr="00C62CE8" w:rsidRDefault="00634334" w:rsidP="000E20C7">
      <w:pPr>
        <w:pStyle w:val="Indent2"/>
        <w:rPr>
          <w:rFonts w:asciiTheme="majorHAnsi" w:hAnsiTheme="majorHAnsi"/>
        </w:rPr>
      </w:pPr>
    </w:p>
    <w:p w14:paraId="77B8342C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7.1.10</w:t>
      </w:r>
      <w:r w:rsidRPr="00C62CE8">
        <w:rPr>
          <w:rFonts w:asciiTheme="majorHAnsi" w:hAnsiTheme="majorHAnsi"/>
        </w:rPr>
        <w:tab/>
        <w:t>Application Patching</w:t>
      </w:r>
    </w:p>
    <w:p w14:paraId="70B674D7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</w:p>
    <w:p w14:paraId="22AD5BDC" w14:textId="1728416A" w:rsidR="00D0746A" w:rsidRPr="00D0746A" w:rsidRDefault="00D0746A" w:rsidP="00D0746A">
      <w:pPr>
        <w:pStyle w:val="Indent2"/>
        <w:rPr>
          <w:rFonts w:asciiTheme="majorHAnsi" w:hAnsiTheme="majorHAnsi"/>
        </w:rPr>
      </w:pPr>
      <w:r w:rsidRPr="00D0746A">
        <w:rPr>
          <w:rFonts w:asciiTheme="majorHAnsi" w:hAnsiTheme="majorHAnsi"/>
        </w:rPr>
        <w:t>Application patching /hot fix</w:t>
      </w:r>
      <w:r w:rsidR="00616A96">
        <w:rPr>
          <w:rFonts w:asciiTheme="majorHAnsi" w:hAnsiTheme="majorHAnsi"/>
        </w:rPr>
        <w:t>es will be taken care by vendor</w:t>
      </w:r>
      <w:r w:rsidRPr="00D0746A">
        <w:rPr>
          <w:rFonts w:asciiTheme="majorHAnsi" w:hAnsiTheme="majorHAnsi"/>
        </w:rPr>
        <w:t>.</w:t>
      </w:r>
      <w:r w:rsidR="004722CB">
        <w:rPr>
          <w:rFonts w:asciiTheme="majorHAnsi" w:hAnsiTheme="majorHAnsi"/>
        </w:rPr>
        <w:t xml:space="preserve"> </w:t>
      </w:r>
      <w:r w:rsidR="00616A96">
        <w:rPr>
          <w:rFonts w:asciiTheme="majorHAnsi" w:hAnsiTheme="majorHAnsi"/>
        </w:rPr>
        <w:t>Once the patching is completed</w:t>
      </w:r>
      <w:r w:rsidRPr="00D0746A">
        <w:rPr>
          <w:rFonts w:asciiTheme="majorHAnsi" w:hAnsiTheme="majorHAnsi"/>
        </w:rPr>
        <w:t>,</w:t>
      </w:r>
      <w:r w:rsidR="00616A96"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vendor will</w:t>
      </w:r>
    </w:p>
    <w:p w14:paraId="6FA9D538" w14:textId="0A318DC8" w:rsidR="002A238B" w:rsidRPr="00C62CE8" w:rsidRDefault="008616E0" w:rsidP="00D0746A">
      <w:pPr>
        <w:pStyle w:val="Indent2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</w:t>
      </w:r>
      <w:r w:rsidRPr="00D0746A">
        <w:rPr>
          <w:rFonts w:asciiTheme="majorHAnsi" w:hAnsiTheme="majorHAnsi"/>
        </w:rPr>
        <w:t>ommunicate</w:t>
      </w:r>
      <w:proofErr w:type="gramEnd"/>
      <w:r>
        <w:rPr>
          <w:rFonts w:asciiTheme="majorHAnsi" w:hAnsiTheme="majorHAnsi"/>
        </w:rPr>
        <w:t xml:space="preserve"> to application support team</w:t>
      </w:r>
      <w:r w:rsidR="00D0746A" w:rsidRPr="00D0746A">
        <w:rPr>
          <w:rFonts w:asciiTheme="majorHAnsi" w:hAnsiTheme="majorHAnsi"/>
        </w:rPr>
        <w:t>.</w:t>
      </w:r>
      <w:r w:rsidR="004722CB">
        <w:rPr>
          <w:rFonts w:asciiTheme="majorHAnsi" w:hAnsiTheme="majorHAnsi"/>
        </w:rPr>
        <w:t xml:space="preserve"> </w:t>
      </w:r>
      <w:r w:rsidR="00513BF5">
        <w:rPr>
          <w:rFonts w:asciiTheme="majorHAnsi" w:hAnsiTheme="majorHAnsi"/>
        </w:rPr>
        <w:t>Application upgradations are done by vendor as well and is communicated to the support team.</w:t>
      </w:r>
    </w:p>
    <w:p w14:paraId="6165BE6D" w14:textId="77777777" w:rsidR="002A238B" w:rsidRPr="00C62CE8" w:rsidRDefault="002A238B" w:rsidP="002A238B">
      <w:pPr>
        <w:pStyle w:val="Indent1"/>
        <w:ind w:firstLine="720"/>
        <w:rPr>
          <w:rFonts w:asciiTheme="majorHAnsi" w:hAnsiTheme="majorHAnsi"/>
        </w:rPr>
      </w:pPr>
    </w:p>
    <w:p w14:paraId="174749D2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</w:t>
      </w:r>
      <w:r w:rsidRPr="003F3B51">
        <w:rPr>
          <w:rFonts w:asciiTheme="majorHAnsi" w:hAnsiTheme="majorHAnsi"/>
        </w:rPr>
        <w:t>11</w:t>
      </w:r>
      <w:r w:rsidRPr="003F3B51">
        <w:rPr>
          <w:rFonts w:asciiTheme="majorHAnsi" w:hAnsiTheme="majorHAnsi"/>
        </w:rPr>
        <w:tab/>
      </w:r>
      <w:r w:rsidRPr="00B8254E">
        <w:rPr>
          <w:rFonts w:asciiTheme="majorHAnsi" w:hAnsiTheme="majorHAnsi"/>
        </w:rPr>
        <w:t>Outage Planning</w:t>
      </w:r>
    </w:p>
    <w:p w14:paraId="24E7B82F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891B412" w14:textId="1C07DFE6" w:rsidR="002A238B" w:rsidRDefault="00D0746A" w:rsidP="00D0746A">
      <w:pPr>
        <w:pStyle w:val="Indent2"/>
        <w:rPr>
          <w:ins w:id="166" w:author="Saha, Saikat (Cognizant)" w:date="2020-08-07T16:52:00Z"/>
          <w:rFonts w:asciiTheme="majorHAnsi" w:hAnsiTheme="majorHAnsi"/>
        </w:rPr>
      </w:pPr>
      <w:r w:rsidRPr="00D0746A">
        <w:rPr>
          <w:rFonts w:asciiTheme="majorHAnsi" w:hAnsiTheme="majorHAnsi"/>
        </w:rPr>
        <w:t xml:space="preserve">For emergency maintenance </w:t>
      </w:r>
      <w:proofErr w:type="spellStart"/>
      <w:r w:rsidRPr="00D0746A">
        <w:rPr>
          <w:rFonts w:asciiTheme="majorHAnsi" w:hAnsiTheme="majorHAnsi"/>
        </w:rPr>
        <w:t>Medidata</w:t>
      </w:r>
      <w:proofErr w:type="spellEnd"/>
      <w:r w:rsidRPr="00D0746A">
        <w:rPr>
          <w:rFonts w:asciiTheme="majorHAnsi" w:hAnsiTheme="majorHAnsi"/>
        </w:rPr>
        <w:t xml:space="preserve"> will provide</w:t>
      </w:r>
      <w:r w:rsidR="00616A96">
        <w:rPr>
          <w:rFonts w:asciiTheme="majorHAnsi" w:hAnsiTheme="majorHAnsi"/>
        </w:rPr>
        <w:t xml:space="preserve"> a minimum of 4 hours of </w:t>
      </w:r>
      <w:r w:rsidRPr="00D0746A">
        <w:rPr>
          <w:rFonts w:asciiTheme="majorHAnsi" w:hAnsiTheme="majorHAnsi"/>
        </w:rPr>
        <w:t>notice to customer and appropriate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messaging provided to Authorized users (which may take the form of either an email notification, a message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on the sites or both) .For purpose of service levels, emergency maintenance will be considered as maintenance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performed outside of scheduled maintenance and not to be counted as available time.</w:t>
      </w:r>
      <w:r w:rsidR="00611A24"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With respect to nonproduction</w:t>
      </w:r>
      <w:r>
        <w:rPr>
          <w:rFonts w:asciiTheme="majorHAnsi" w:hAnsiTheme="majorHAnsi"/>
        </w:rPr>
        <w:t xml:space="preserve"> </w:t>
      </w:r>
      <w:r w:rsidR="00017DDD" w:rsidRPr="00D0746A">
        <w:rPr>
          <w:rFonts w:asciiTheme="majorHAnsi" w:hAnsiTheme="majorHAnsi"/>
        </w:rPr>
        <w:t xml:space="preserve">environment, </w:t>
      </w:r>
      <w:proofErr w:type="spellStart"/>
      <w:r w:rsidR="00017DDD">
        <w:rPr>
          <w:rFonts w:asciiTheme="majorHAnsi" w:hAnsiTheme="majorHAnsi"/>
        </w:rPr>
        <w:t>M</w:t>
      </w:r>
      <w:r w:rsidR="00017DDD" w:rsidRPr="00D0746A">
        <w:rPr>
          <w:rFonts w:asciiTheme="majorHAnsi" w:hAnsiTheme="majorHAnsi"/>
        </w:rPr>
        <w:t>edidata</w:t>
      </w:r>
      <w:proofErr w:type="spellEnd"/>
      <w:r w:rsidRPr="00D0746A">
        <w:rPr>
          <w:rFonts w:asciiTheme="majorHAnsi" w:hAnsiTheme="majorHAnsi"/>
        </w:rPr>
        <w:t xml:space="preserve"> will use commercial best efforts to ensure that scheduled maintenance and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emergency maintenance will not exceed 48 consecutive hours.</w:t>
      </w:r>
    </w:p>
    <w:p w14:paraId="752533A6" w14:textId="77777777" w:rsidR="00032E14" w:rsidRPr="00C62CE8" w:rsidRDefault="00032E14" w:rsidP="00D0746A">
      <w:pPr>
        <w:pStyle w:val="Indent2"/>
        <w:rPr>
          <w:rFonts w:asciiTheme="majorHAnsi" w:hAnsiTheme="majorHAnsi"/>
        </w:rPr>
      </w:pPr>
    </w:p>
    <w:p w14:paraId="38B5FDF1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7.1.12</w:t>
      </w:r>
      <w:r w:rsidRPr="00C62CE8">
        <w:rPr>
          <w:rFonts w:asciiTheme="majorHAnsi" w:hAnsiTheme="majorHAnsi"/>
        </w:rPr>
        <w:tab/>
      </w:r>
      <w:r w:rsidR="0009553F" w:rsidRPr="00C62CE8">
        <w:rPr>
          <w:rFonts w:asciiTheme="majorHAnsi" w:hAnsiTheme="majorHAnsi"/>
        </w:rPr>
        <w:t>License</w:t>
      </w:r>
      <w:r w:rsidRPr="00C62CE8">
        <w:rPr>
          <w:rFonts w:asciiTheme="majorHAnsi" w:hAnsiTheme="majorHAnsi"/>
        </w:rPr>
        <w:t xml:space="preserve"> Management</w:t>
      </w:r>
    </w:p>
    <w:p w14:paraId="38DBD381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AE23AB2" w14:textId="5AFECF90" w:rsidR="00F93B7E" w:rsidRPr="00A26051" w:rsidRDefault="002A238B" w:rsidP="00F93B7E">
      <w:pPr>
        <w:pStyle w:val="Bodytext0"/>
        <w:ind w:left="720"/>
        <w:rPr>
          <w:rFonts w:asciiTheme="majorHAnsi" w:hAnsiTheme="majorHAnsi"/>
          <w:sz w:val="22"/>
          <w:szCs w:val="22"/>
        </w:rPr>
      </w:pPr>
      <w:r w:rsidRPr="00C62CE8">
        <w:rPr>
          <w:rFonts w:asciiTheme="majorHAnsi" w:hAnsiTheme="majorHAnsi"/>
        </w:rPr>
        <w:lastRenderedPageBreak/>
        <w:tab/>
      </w:r>
      <w:r w:rsidR="00285BE3">
        <w:rPr>
          <w:rFonts w:asciiTheme="majorHAnsi" w:hAnsiTheme="majorHAnsi"/>
          <w:sz w:val="22"/>
          <w:szCs w:val="22"/>
        </w:rPr>
        <w:t>The License Management details will be available to the vendor.</w:t>
      </w:r>
      <w:r w:rsidR="00A26051" w:rsidRPr="00A26051">
        <w:rPr>
          <w:rFonts w:asciiTheme="majorHAnsi" w:hAnsiTheme="majorHAnsi"/>
          <w:sz w:val="22"/>
          <w:szCs w:val="22"/>
        </w:rPr>
        <w:t xml:space="preserve"> </w:t>
      </w:r>
    </w:p>
    <w:p w14:paraId="166E6A33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4ECDAAE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67" w:name="_Toc464236165"/>
      <w:r w:rsidRPr="00C62CE8">
        <w:rPr>
          <w:rFonts w:asciiTheme="majorHAnsi" w:hAnsiTheme="majorHAnsi"/>
        </w:rPr>
        <w:t>7.2</w:t>
      </w:r>
      <w:r w:rsidRPr="00C62CE8">
        <w:rPr>
          <w:rFonts w:asciiTheme="majorHAnsi" w:hAnsiTheme="majorHAnsi"/>
        </w:rPr>
        <w:tab/>
        <w:t>Out of Scope Activities</w:t>
      </w:r>
      <w:bookmarkEnd w:id="167"/>
    </w:p>
    <w:p w14:paraId="2D8E08DF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pPr w:leftFromText="180" w:rightFromText="180" w:vertAnchor="text" w:horzAnchor="page" w:tblpX="2547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3438"/>
      </w:tblGrid>
      <w:tr w:rsidR="00F93B7E" w:rsidRPr="004722CB" w14:paraId="4AD7A41A" w14:textId="77777777" w:rsidTr="00F93B7E">
        <w:trPr>
          <w:trHeight w:val="1011"/>
        </w:trPr>
        <w:tc>
          <w:tcPr>
            <w:tcW w:w="2880" w:type="dxa"/>
          </w:tcPr>
          <w:p w14:paraId="00E014DC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116"/>
              <w:rPr>
                <w:rFonts w:asciiTheme="majorHAnsi" w:eastAsiaTheme="minorHAnsi" w:hAnsiTheme="majorHAnsi" w:cstheme="majorHAnsi"/>
                <w:szCs w:val="22"/>
              </w:rPr>
            </w:pPr>
            <w:bookmarkStart w:id="168" w:name="_Toc464236166"/>
            <w:r w:rsidRPr="004722CB">
              <w:rPr>
                <w:rFonts w:asciiTheme="majorHAnsi" w:eastAsiaTheme="minorHAnsi" w:hAnsiTheme="majorHAnsi" w:cstheme="majorHAnsi"/>
                <w:szCs w:val="22"/>
              </w:rPr>
              <w:t>GTB (Grow the business) releases</w:t>
            </w:r>
          </w:p>
        </w:tc>
        <w:tc>
          <w:tcPr>
            <w:tcW w:w="3438" w:type="dxa"/>
          </w:tcPr>
          <w:p w14:paraId="2F8CE270" w14:textId="4E5CE893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204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Any new Capital Project for new features/enhancements for </w:t>
            </w:r>
            <w:r w:rsidR="00616A96" w:rsidRPr="004722CB">
              <w:rPr>
                <w:rFonts w:asciiTheme="majorHAnsi" w:eastAsiaTheme="minorHAnsi" w:hAnsiTheme="majorHAnsi" w:cstheme="majorHAnsi"/>
                <w:szCs w:val="22"/>
              </w:rPr>
              <w:t>non-trial</w:t>
            </w: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 applications.</w:t>
            </w:r>
          </w:p>
        </w:tc>
      </w:tr>
      <w:tr w:rsidR="00F93B7E" w:rsidRPr="004722CB" w14:paraId="7AFB4E6A" w14:textId="77777777" w:rsidTr="00F93B7E">
        <w:trPr>
          <w:trHeight w:val="505"/>
        </w:trPr>
        <w:tc>
          <w:tcPr>
            <w:tcW w:w="2880" w:type="dxa"/>
          </w:tcPr>
          <w:p w14:paraId="4DBF4E60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116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GTB (Grow the business) releases of the trials</w:t>
            </w:r>
          </w:p>
        </w:tc>
        <w:tc>
          <w:tcPr>
            <w:tcW w:w="3438" w:type="dxa"/>
          </w:tcPr>
          <w:p w14:paraId="3F2EA1A0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540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Any new trial development project</w:t>
            </w:r>
          </w:p>
        </w:tc>
      </w:tr>
      <w:tr w:rsidR="00F93B7E" w:rsidRPr="004722CB" w14:paraId="73C92187" w14:textId="77777777" w:rsidTr="00F93B7E">
        <w:trPr>
          <w:trHeight w:val="1770"/>
        </w:trPr>
        <w:tc>
          <w:tcPr>
            <w:tcW w:w="2880" w:type="dxa"/>
          </w:tcPr>
          <w:p w14:paraId="15FC29CD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17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RTB / STB releases (that require new funding in addition to operating expenses)</w:t>
            </w:r>
          </w:p>
        </w:tc>
        <w:tc>
          <w:tcPr>
            <w:tcW w:w="3438" w:type="dxa"/>
          </w:tcPr>
          <w:p w14:paraId="05DC6987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87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This includes, upgrades that are necessary for sustaining the business applications (as required or recommended by Vendors, IT Architects , or IT- wide system upgrade initiatives) </w:t>
            </w:r>
            <w:proofErr w:type="spellStart"/>
            <w:r w:rsidRPr="004722CB">
              <w:rPr>
                <w:rFonts w:asciiTheme="majorHAnsi" w:eastAsiaTheme="minorHAnsi" w:hAnsiTheme="majorHAnsi" w:cstheme="majorHAnsi"/>
                <w:szCs w:val="22"/>
              </w:rPr>
              <w:t>e.g</w:t>
            </w:r>
            <w:proofErr w:type="spellEnd"/>
            <w:r w:rsidRPr="004722CB">
              <w:rPr>
                <w:rFonts w:asciiTheme="majorHAnsi" w:eastAsiaTheme="minorHAnsi" w:hAnsiTheme="majorHAnsi" w:cstheme="majorHAnsi"/>
                <w:szCs w:val="22"/>
              </w:rPr>
              <w:t>: Siebel Upgrades</w:t>
            </w:r>
          </w:p>
        </w:tc>
      </w:tr>
      <w:tr w:rsidR="00F93B7E" w:rsidRPr="004722CB" w14:paraId="6BBAFAFC" w14:textId="77777777" w:rsidTr="00F93B7E">
        <w:trPr>
          <w:trHeight w:val="505"/>
        </w:trPr>
        <w:tc>
          <w:tcPr>
            <w:tcW w:w="2880" w:type="dxa"/>
          </w:tcPr>
          <w:p w14:paraId="06182ECF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226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Services provided as per Infrastructure SLA</w:t>
            </w:r>
          </w:p>
        </w:tc>
        <w:tc>
          <w:tcPr>
            <w:tcW w:w="3438" w:type="dxa"/>
          </w:tcPr>
          <w:p w14:paraId="68C86AED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112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Scheduled maintenance, backup and recovery</w:t>
            </w:r>
          </w:p>
        </w:tc>
      </w:tr>
      <w:tr w:rsidR="00F93B7E" w:rsidRPr="004722CB" w14:paraId="6937146E" w14:textId="77777777" w:rsidTr="00F93B7E">
        <w:trPr>
          <w:trHeight w:val="505"/>
        </w:trPr>
        <w:tc>
          <w:tcPr>
            <w:tcW w:w="2880" w:type="dxa"/>
          </w:tcPr>
          <w:p w14:paraId="7F3B7D2B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20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Services provided by the vendor</w:t>
            </w:r>
          </w:p>
        </w:tc>
        <w:tc>
          <w:tcPr>
            <w:tcW w:w="3438" w:type="dxa"/>
          </w:tcPr>
          <w:p w14:paraId="283DE2EB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63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Vendor hosting services Vendor Helpdesk services</w:t>
            </w:r>
          </w:p>
        </w:tc>
      </w:tr>
    </w:tbl>
    <w:p w14:paraId="3CF72DAD" w14:textId="77777777" w:rsidR="00A26051" w:rsidRPr="00A26051" w:rsidRDefault="00A26051" w:rsidP="00A26051">
      <w:pPr>
        <w:kinsoku w:val="0"/>
        <w:overflowPunct w:val="0"/>
        <w:autoSpaceDE w:val="0"/>
        <w:autoSpaceDN w:val="0"/>
        <w:adjustRightInd w:val="0"/>
        <w:spacing w:before="11"/>
        <w:rPr>
          <w:rFonts w:eastAsiaTheme="minorHAnsi"/>
          <w:sz w:val="2"/>
          <w:szCs w:val="2"/>
        </w:rPr>
      </w:pPr>
    </w:p>
    <w:p w14:paraId="453A1F43" w14:textId="77777777" w:rsidR="00A26051" w:rsidRDefault="00A26051" w:rsidP="002A238B">
      <w:pPr>
        <w:pStyle w:val="11Level2Heading"/>
        <w:outlineLvl w:val="0"/>
        <w:rPr>
          <w:rFonts w:asciiTheme="majorHAnsi" w:hAnsiTheme="majorHAnsi"/>
        </w:rPr>
      </w:pPr>
    </w:p>
    <w:p w14:paraId="61CE1DE3" w14:textId="77777777" w:rsidR="00A26051" w:rsidRPr="00A26051" w:rsidRDefault="00A26051" w:rsidP="00A26051"/>
    <w:p w14:paraId="3B5D716B" w14:textId="77777777" w:rsidR="00A26051" w:rsidRPr="00A26051" w:rsidRDefault="00A26051" w:rsidP="00A26051"/>
    <w:p w14:paraId="0AD4FB8D" w14:textId="77777777" w:rsidR="00A26051" w:rsidRPr="00A26051" w:rsidRDefault="00A26051" w:rsidP="00A26051"/>
    <w:p w14:paraId="27C3165B" w14:textId="77777777" w:rsidR="00A26051" w:rsidRPr="00A26051" w:rsidRDefault="00A26051" w:rsidP="00A26051"/>
    <w:p w14:paraId="023D7B80" w14:textId="77777777" w:rsidR="00A26051" w:rsidRPr="00A26051" w:rsidRDefault="00A26051" w:rsidP="00A26051"/>
    <w:p w14:paraId="0BB79A32" w14:textId="77777777" w:rsidR="00A26051" w:rsidRPr="00A26051" w:rsidRDefault="00A26051" w:rsidP="00A26051"/>
    <w:p w14:paraId="1DA32897" w14:textId="77777777" w:rsidR="00A26051" w:rsidRPr="00A26051" w:rsidRDefault="00A26051" w:rsidP="00A26051"/>
    <w:p w14:paraId="1758EAB6" w14:textId="77777777" w:rsidR="00A26051" w:rsidRPr="00A26051" w:rsidRDefault="00A26051" w:rsidP="00A26051"/>
    <w:p w14:paraId="493105BF" w14:textId="77777777" w:rsidR="00A26051" w:rsidRPr="00A26051" w:rsidRDefault="00A26051" w:rsidP="00A26051"/>
    <w:p w14:paraId="78B6465D" w14:textId="77777777" w:rsidR="00A26051" w:rsidRPr="00A26051" w:rsidRDefault="00A26051" w:rsidP="00A26051"/>
    <w:p w14:paraId="03B65B5E" w14:textId="77777777" w:rsidR="00A26051" w:rsidRPr="00A26051" w:rsidRDefault="00A26051" w:rsidP="00A26051"/>
    <w:p w14:paraId="05DBE91D" w14:textId="77777777" w:rsidR="00A26051" w:rsidRPr="00A26051" w:rsidRDefault="00A26051" w:rsidP="00A26051"/>
    <w:p w14:paraId="608AA758" w14:textId="77777777" w:rsidR="00A26051" w:rsidRPr="00A26051" w:rsidRDefault="00A26051" w:rsidP="00A26051"/>
    <w:p w14:paraId="4242C272" w14:textId="77777777" w:rsidR="00A26051" w:rsidRPr="00A26051" w:rsidRDefault="00A26051" w:rsidP="00A26051"/>
    <w:p w14:paraId="162A6356" w14:textId="77777777" w:rsidR="00A26051" w:rsidRDefault="00A26051" w:rsidP="002A238B">
      <w:pPr>
        <w:pStyle w:val="11Level2Heading"/>
        <w:outlineLvl w:val="0"/>
        <w:rPr>
          <w:rFonts w:asciiTheme="majorHAnsi" w:hAnsiTheme="majorHAnsi"/>
        </w:rPr>
      </w:pPr>
    </w:p>
    <w:p w14:paraId="73319E80" w14:textId="7FB221A8" w:rsidR="00A26051" w:rsidRDefault="00A26051" w:rsidP="002A238B">
      <w:pPr>
        <w:pStyle w:val="11Level2Heading"/>
        <w:outlineLvl w:val="0"/>
        <w:rPr>
          <w:ins w:id="169" w:author="Saha, Saikat (Cognizant)" w:date="2020-08-07T16:52:00Z"/>
          <w:rFonts w:asciiTheme="majorHAnsi" w:hAnsiTheme="majorHAnsi"/>
        </w:rPr>
      </w:pPr>
    </w:p>
    <w:p w14:paraId="6FC21B2C" w14:textId="77777777" w:rsidR="006B13AD" w:rsidRPr="006B13AD" w:rsidRDefault="006B13AD">
      <w:pPr>
        <w:pStyle w:val="Indent1"/>
        <w:rPr>
          <w:rPrChange w:id="170" w:author="Saha, Saikat (Cognizant)" w:date="2020-08-07T16:52:00Z">
            <w:rPr>
              <w:rFonts w:asciiTheme="majorHAnsi" w:hAnsiTheme="majorHAnsi"/>
            </w:rPr>
          </w:rPrChange>
        </w:rPr>
        <w:pPrChange w:id="171" w:author="Saha, Saikat (Cognizant)" w:date="2020-08-07T16:52:00Z">
          <w:pPr>
            <w:pStyle w:val="11Level2Heading"/>
            <w:outlineLvl w:val="0"/>
          </w:pPr>
        </w:pPrChange>
      </w:pPr>
    </w:p>
    <w:p w14:paraId="519A808C" w14:textId="77777777" w:rsidR="002A238B" w:rsidRPr="00C62CE8" w:rsidRDefault="00A26051" w:rsidP="002A238B">
      <w:pPr>
        <w:pStyle w:val="11Level2Heading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  <w:r w:rsidR="002A238B" w:rsidRPr="00C62CE8">
        <w:rPr>
          <w:rFonts w:asciiTheme="majorHAnsi" w:hAnsiTheme="majorHAnsi"/>
        </w:rPr>
        <w:t>7.3</w:t>
      </w:r>
      <w:r w:rsidR="002A238B" w:rsidRPr="00C62CE8">
        <w:rPr>
          <w:rFonts w:asciiTheme="majorHAnsi" w:hAnsiTheme="majorHAnsi"/>
        </w:rPr>
        <w:tab/>
        <w:t>Site and Regional Differences</w:t>
      </w:r>
      <w:bookmarkEnd w:id="168"/>
    </w:p>
    <w:p w14:paraId="2F425201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E50AD5B" w14:textId="77777777" w:rsidR="00092B39" w:rsidRPr="00092B39" w:rsidRDefault="00092B39" w:rsidP="00092B39">
      <w:pPr>
        <w:kinsoku w:val="0"/>
        <w:overflowPunct w:val="0"/>
        <w:autoSpaceDE w:val="0"/>
        <w:autoSpaceDN w:val="0"/>
        <w:adjustRightInd w:val="0"/>
        <w:spacing w:before="8" w:after="1"/>
        <w:rPr>
          <w:rFonts w:eastAsiaTheme="minorHAnsi"/>
          <w:sz w:val="9"/>
          <w:szCs w:val="9"/>
        </w:rPr>
      </w:pPr>
    </w:p>
    <w:tbl>
      <w:tblPr>
        <w:tblW w:w="0" w:type="auto"/>
        <w:tblInd w:w="16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1"/>
        <w:gridCol w:w="5559"/>
      </w:tblGrid>
      <w:tr w:rsidR="00092B39" w:rsidRPr="00092B39" w14:paraId="2ED1308D" w14:textId="77777777" w:rsidTr="00092B39">
        <w:trPr>
          <w:trHeight w:val="521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1817505B" w14:textId="77777777" w:rsidR="00092B39" w:rsidRPr="00092B39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54" w:right="644"/>
              <w:jc w:val="center"/>
              <w:rPr>
                <w:rFonts w:ascii="Cambria" w:eastAsiaTheme="minorHAnsi" w:hAnsi="Cambria" w:cs="Cambria"/>
                <w:b/>
                <w:bCs/>
                <w:sz w:val="24"/>
              </w:rPr>
            </w:pPr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>Site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17273CC" w14:textId="77777777" w:rsidR="00092B39" w:rsidRPr="00092B39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61" w:right="951"/>
              <w:jc w:val="center"/>
              <w:rPr>
                <w:rFonts w:ascii="Cambria" w:eastAsiaTheme="minorHAnsi" w:hAnsi="Cambria" w:cs="Cambria"/>
                <w:b/>
                <w:bCs/>
                <w:sz w:val="24"/>
              </w:rPr>
            </w:pPr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>Support Hours(CST)</w:t>
            </w:r>
          </w:p>
        </w:tc>
      </w:tr>
      <w:tr w:rsidR="00092B39" w:rsidRPr="00092B39" w14:paraId="28D00BDC" w14:textId="77777777" w:rsidTr="00092B39">
        <w:trPr>
          <w:trHeight w:val="521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6A17" w14:textId="77777777" w:rsidR="00092B39" w:rsidRPr="004722CB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54" w:right="644"/>
              <w:jc w:val="center"/>
              <w:rPr>
                <w:rFonts w:asciiTheme="majorHAnsi" w:eastAsiaTheme="minorHAnsi" w:hAnsiTheme="majorHAnsi" w:cstheme="majorHAnsi"/>
                <w:sz w:val="24"/>
              </w:rPr>
            </w:pPr>
            <w:r w:rsidRPr="004722CB">
              <w:rPr>
                <w:rFonts w:asciiTheme="majorHAnsi" w:eastAsiaTheme="minorHAnsi" w:hAnsiTheme="majorHAnsi" w:cstheme="majorHAnsi"/>
                <w:sz w:val="24"/>
              </w:rPr>
              <w:t>Global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82B" w14:textId="1F05007D" w:rsidR="00092B39" w:rsidRPr="004722CB" w:rsidRDefault="00092B39" w:rsidP="004C0CC1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61" w:right="951"/>
              <w:jc w:val="center"/>
              <w:rPr>
                <w:rFonts w:asciiTheme="majorHAnsi" w:eastAsiaTheme="minorHAnsi" w:hAnsiTheme="majorHAnsi" w:cstheme="majorHAnsi"/>
                <w:sz w:val="24"/>
              </w:rPr>
            </w:pPr>
            <w:r w:rsidRPr="004722CB">
              <w:rPr>
                <w:rFonts w:asciiTheme="majorHAnsi" w:eastAsiaTheme="minorHAnsi" w:hAnsiTheme="majorHAnsi" w:cstheme="majorHAnsi"/>
                <w:sz w:val="24"/>
              </w:rPr>
              <w:t>1</w:t>
            </w:r>
            <w:r w:rsidR="008648DC">
              <w:rPr>
                <w:rFonts w:asciiTheme="majorHAnsi" w:eastAsiaTheme="minorHAnsi" w:hAnsiTheme="majorHAnsi" w:cstheme="majorHAnsi"/>
                <w:sz w:val="24"/>
              </w:rPr>
              <w:t>:00AM – 10</w:t>
            </w:r>
            <w:r w:rsidRPr="004722CB">
              <w:rPr>
                <w:rFonts w:asciiTheme="majorHAnsi" w:eastAsiaTheme="minorHAnsi" w:hAnsiTheme="majorHAnsi" w:cstheme="majorHAnsi"/>
                <w:sz w:val="24"/>
              </w:rPr>
              <w:t>:30 AM, 5 days a week</w:t>
            </w:r>
          </w:p>
        </w:tc>
      </w:tr>
    </w:tbl>
    <w:p w14:paraId="5063C047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  <w:r w:rsidRPr="00C62CE8">
        <w:rPr>
          <w:rFonts w:asciiTheme="majorHAnsi" w:hAnsiTheme="majorHAnsi"/>
        </w:rPr>
        <w:tab/>
      </w:r>
    </w:p>
    <w:p w14:paraId="1DD436F7" w14:textId="77777777" w:rsidR="002A238B" w:rsidRPr="00C62CE8" w:rsidRDefault="002A238B" w:rsidP="002A238B">
      <w:pPr>
        <w:pStyle w:val="11Level2Heading"/>
        <w:rPr>
          <w:rFonts w:asciiTheme="majorHAnsi" w:hAnsiTheme="majorHAnsi"/>
        </w:rPr>
      </w:pPr>
      <w:bookmarkStart w:id="172" w:name="_Toc517420946"/>
      <w:r w:rsidRPr="00C62CE8">
        <w:rPr>
          <w:rFonts w:asciiTheme="majorHAnsi" w:hAnsiTheme="majorHAnsi"/>
        </w:rPr>
        <w:t>7.4</w:t>
      </w:r>
      <w:r w:rsidRPr="00C62CE8">
        <w:rPr>
          <w:rFonts w:asciiTheme="majorHAnsi" w:hAnsiTheme="majorHAnsi"/>
        </w:rPr>
        <w:tab/>
        <w:t>Vendor Agreements</w:t>
      </w:r>
      <w:bookmarkEnd w:id="172"/>
    </w:p>
    <w:p w14:paraId="714D6D0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425CBACD" w14:textId="77777777" w:rsidR="00DB2AAD" w:rsidRPr="00DE4816" w:rsidRDefault="00DE4816" w:rsidP="00DE4816">
      <w:pPr>
        <w:pStyle w:val="tabletext0"/>
        <w:ind w:left="0" w:firstLine="720"/>
        <w:rPr>
          <w:rFonts w:asciiTheme="majorHAnsi" w:hAnsiTheme="majorHAnsi"/>
          <w:b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b/>
          <w:sz w:val="22"/>
          <w:szCs w:val="22"/>
          <w:lang w:val="en-IN" w:eastAsia="en-IN"/>
        </w:rPr>
        <w:t>7.4.1</w:t>
      </w:r>
      <w:r w:rsidRPr="00DE4816">
        <w:rPr>
          <w:rFonts w:asciiTheme="majorHAnsi" w:hAnsiTheme="majorHAnsi"/>
          <w:b/>
          <w:sz w:val="22"/>
          <w:szCs w:val="22"/>
          <w:lang w:val="en-IN" w:eastAsia="en-IN"/>
        </w:rPr>
        <w:tab/>
      </w:r>
      <w:r w:rsidR="00DB2AAD" w:rsidRPr="00DE4816">
        <w:rPr>
          <w:rFonts w:asciiTheme="majorHAnsi" w:hAnsiTheme="majorHAnsi"/>
          <w:b/>
          <w:sz w:val="22"/>
          <w:szCs w:val="22"/>
          <w:lang w:val="en-IN" w:eastAsia="en-IN"/>
        </w:rPr>
        <w:t>Vendor Support Process</w:t>
      </w:r>
    </w:p>
    <w:p w14:paraId="7A771DB7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46BBEE1D" w14:textId="41E28706" w:rsidR="00DB2AAD" w:rsidRPr="00DE4816" w:rsidRDefault="00DB2AAD" w:rsidP="00DE4816">
      <w:pPr>
        <w:pStyle w:val="tabletext0"/>
        <w:ind w:left="1422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>If vendor involvement is needed</w:t>
      </w:r>
      <w:r w:rsidR="00D378D8">
        <w:rPr>
          <w:rFonts w:asciiTheme="majorHAnsi" w:hAnsiTheme="majorHAnsi"/>
          <w:sz w:val="22"/>
          <w:szCs w:val="22"/>
          <w:lang w:val="en-IN" w:eastAsia="en-IN"/>
        </w:rPr>
        <w:t>,</w:t>
      </w: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 application support team submits a request to </w:t>
      </w:r>
      <w:proofErr w:type="spellStart"/>
      <w:r w:rsidRPr="00DE4816">
        <w:rPr>
          <w:rFonts w:asciiTheme="majorHAnsi" w:hAnsiTheme="majorHAnsi"/>
          <w:sz w:val="22"/>
          <w:szCs w:val="22"/>
          <w:lang w:val="en-IN" w:eastAsia="en-IN"/>
        </w:rPr>
        <w:t>Medidata</w:t>
      </w:r>
      <w:proofErr w:type="spellEnd"/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 Support and provides response to the reques</w:t>
      </w:r>
      <w:r w:rsidR="00616A96">
        <w:rPr>
          <w:rFonts w:asciiTheme="majorHAnsi" w:hAnsiTheme="majorHAnsi"/>
          <w:sz w:val="22"/>
          <w:szCs w:val="22"/>
          <w:lang w:val="en-IN" w:eastAsia="en-IN"/>
        </w:rPr>
        <w:t>ter OR application support team</w:t>
      </w: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. The request is submitted through mail to </w:t>
      </w:r>
      <w:hyperlink r:id="rId12" w:history="1">
        <w:r w:rsidRPr="00DE4816">
          <w:rPr>
            <w:rFonts w:asciiTheme="majorHAnsi" w:hAnsiTheme="majorHAnsi"/>
            <w:sz w:val="22"/>
            <w:szCs w:val="22"/>
            <w:lang w:val="en-IN" w:eastAsia="en-IN"/>
          </w:rPr>
          <w:t>helpdesk@mdsol.com</w:t>
        </w:r>
      </w:hyperlink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 or for urgent issues can call the customer care 866-633-4328</w:t>
      </w:r>
      <w:r w:rsidR="00323E9A">
        <w:rPr>
          <w:rFonts w:asciiTheme="majorHAnsi" w:hAnsiTheme="majorHAnsi"/>
          <w:sz w:val="22"/>
          <w:szCs w:val="22"/>
          <w:lang w:val="en-IN" w:eastAsia="en-IN"/>
        </w:rPr>
        <w:t>.</w:t>
      </w:r>
    </w:p>
    <w:p w14:paraId="32AAB975" w14:textId="77777777" w:rsidR="00DB2AAD" w:rsidRPr="00DE4816" w:rsidRDefault="00DB2AAD" w:rsidP="00DE4816">
      <w:pPr>
        <w:pStyle w:val="tabletext0"/>
        <w:ind w:left="1422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>Please refer section 7.7 Master Technology and Services Agreement for more details.</w:t>
      </w:r>
    </w:p>
    <w:p w14:paraId="5A999F0F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6553EC8C" w14:textId="77777777" w:rsidR="00DB2AAD" w:rsidRPr="00DE4816" w:rsidRDefault="00DB2AAD" w:rsidP="0087487D">
      <w:pPr>
        <w:pStyle w:val="tabletext0"/>
        <w:ind w:left="0" w:firstLine="0"/>
        <w:rPr>
          <w:rFonts w:asciiTheme="majorHAnsi" w:hAnsiTheme="majorHAnsi"/>
          <w:sz w:val="22"/>
          <w:szCs w:val="22"/>
          <w:lang w:val="en-IN" w:eastAsia="en-IN"/>
        </w:rPr>
      </w:pPr>
    </w:p>
    <w:p w14:paraId="5FA69CD6" w14:textId="31D0BCC3" w:rsidR="00DB2AAD" w:rsidRPr="00DE4816" w:rsidRDefault="0087487D" w:rsidP="00DE4816">
      <w:pPr>
        <w:pStyle w:val="tabletext0"/>
        <w:ind w:firstLine="720"/>
        <w:rPr>
          <w:rFonts w:asciiTheme="majorHAnsi" w:hAnsiTheme="majorHAnsi"/>
          <w:b/>
          <w:sz w:val="22"/>
          <w:szCs w:val="22"/>
          <w:lang w:val="en-IN" w:eastAsia="en-IN"/>
        </w:rPr>
      </w:pPr>
      <w:r>
        <w:rPr>
          <w:rFonts w:asciiTheme="majorHAnsi" w:hAnsiTheme="majorHAnsi"/>
          <w:b/>
          <w:sz w:val="22"/>
          <w:szCs w:val="22"/>
          <w:lang w:val="en-IN" w:eastAsia="en-IN"/>
        </w:rPr>
        <w:t>7.4.2</w:t>
      </w:r>
      <w:r w:rsidR="00DE4816" w:rsidRPr="00DE4816">
        <w:rPr>
          <w:rFonts w:asciiTheme="majorHAnsi" w:hAnsiTheme="majorHAnsi"/>
          <w:b/>
          <w:sz w:val="22"/>
          <w:szCs w:val="22"/>
          <w:lang w:val="en-IN" w:eastAsia="en-IN"/>
        </w:rPr>
        <w:tab/>
      </w:r>
      <w:r w:rsidR="00DB2AAD" w:rsidRPr="00DE4816">
        <w:rPr>
          <w:rFonts w:asciiTheme="majorHAnsi" w:hAnsiTheme="majorHAnsi"/>
          <w:b/>
          <w:sz w:val="22"/>
          <w:szCs w:val="22"/>
          <w:lang w:val="en-IN" w:eastAsia="en-IN"/>
        </w:rPr>
        <w:t>Vendor Support Contact Details</w:t>
      </w:r>
    </w:p>
    <w:p w14:paraId="15DB9FC0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258C52B5" w14:textId="77777777" w:rsidR="00DB2AAD" w:rsidRPr="00DE4816" w:rsidRDefault="00DB2AAD" w:rsidP="00DE481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General support and requests: </w:t>
      </w:r>
      <w:hyperlink r:id="rId13" w:history="1">
        <w:r w:rsidRPr="00DE4816">
          <w:rPr>
            <w:rFonts w:asciiTheme="majorHAnsi" w:hAnsiTheme="majorHAnsi"/>
            <w:sz w:val="22"/>
            <w:szCs w:val="22"/>
            <w:lang w:val="en-IN" w:eastAsia="en-IN"/>
          </w:rPr>
          <w:t>helpdesk@mdsol.com</w:t>
        </w:r>
      </w:hyperlink>
    </w:p>
    <w:p w14:paraId="134DA7F3" w14:textId="77777777" w:rsidR="00DB2AAD" w:rsidRPr="00DE4816" w:rsidRDefault="00DB2AAD" w:rsidP="00DE481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16EF7440" w14:textId="275646B4" w:rsidR="00252246" w:rsidRDefault="00DB2AAD" w:rsidP="00F66F4A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Vendor main point of contact: </w:t>
      </w:r>
      <w:r w:rsidR="0087487D">
        <w:rPr>
          <w:rFonts w:asciiTheme="majorHAnsi" w:hAnsiTheme="majorHAnsi"/>
          <w:sz w:val="22"/>
          <w:szCs w:val="22"/>
          <w:lang w:val="en-IN" w:eastAsia="en-IN"/>
        </w:rPr>
        <w:t xml:space="preserve">Mark Millington </w:t>
      </w:r>
      <w:hyperlink r:id="rId14" w:history="1">
        <w:r w:rsidR="0087487D" w:rsidRPr="0087487D">
          <w:rPr>
            <w:rStyle w:val="Hyperlink"/>
            <w:rFonts w:asciiTheme="majorHAnsi" w:hAnsiTheme="majorHAnsi"/>
            <w:sz w:val="22"/>
            <w:szCs w:val="22"/>
            <w:lang w:val="en-IN" w:eastAsia="en-IN"/>
          </w:rPr>
          <w:t>mmilington@mdsol.com</w:t>
        </w:r>
      </w:hyperlink>
    </w:p>
    <w:p w14:paraId="5CF13B60" w14:textId="77777777" w:rsidR="00252246" w:rsidRPr="00F66F4A" w:rsidRDefault="00252246" w:rsidP="00F66F4A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1DACB6A2" w14:textId="3486A960" w:rsidR="00F66F4A" w:rsidRDefault="00F66F4A" w:rsidP="0025224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F66F4A">
        <w:rPr>
          <w:rFonts w:asciiTheme="majorHAnsi" w:hAnsiTheme="majorHAnsi"/>
          <w:sz w:val="22"/>
          <w:szCs w:val="22"/>
          <w:lang w:val="en-IN" w:eastAsia="en-IN"/>
        </w:rPr>
        <w:t xml:space="preserve">Vendor, Project </w:t>
      </w:r>
      <w:proofErr w:type="gramStart"/>
      <w:r w:rsidRPr="00F66F4A">
        <w:rPr>
          <w:rFonts w:asciiTheme="majorHAnsi" w:hAnsiTheme="majorHAnsi"/>
          <w:sz w:val="22"/>
          <w:szCs w:val="22"/>
          <w:lang w:val="en-IN" w:eastAsia="en-IN"/>
        </w:rPr>
        <w:t>manager :</w:t>
      </w:r>
      <w:proofErr w:type="gramEnd"/>
      <w:r w:rsidR="00252246" w:rsidRPr="00252246">
        <w:t xml:space="preserve"> </w:t>
      </w:r>
      <w:r w:rsidR="00252246" w:rsidRPr="00252246">
        <w:rPr>
          <w:rFonts w:asciiTheme="majorHAnsi" w:hAnsiTheme="majorHAnsi"/>
          <w:sz w:val="22"/>
          <w:szCs w:val="22"/>
          <w:lang w:val="en-IN" w:eastAsia="en-IN"/>
        </w:rPr>
        <w:t xml:space="preserve">Michael Chou </w:t>
      </w:r>
      <w:hyperlink r:id="rId15" w:history="1">
        <w:r w:rsidR="00252246" w:rsidRPr="004A1AAF">
          <w:rPr>
            <w:rStyle w:val="Hyperlink"/>
            <w:rFonts w:asciiTheme="majorHAnsi" w:hAnsiTheme="majorHAnsi"/>
            <w:sz w:val="22"/>
            <w:szCs w:val="22"/>
            <w:lang w:val="en-IN" w:eastAsia="en-IN"/>
          </w:rPr>
          <w:t>mchou@mdsol.com</w:t>
        </w:r>
      </w:hyperlink>
    </w:p>
    <w:p w14:paraId="676BD4BB" w14:textId="77777777" w:rsidR="00252246" w:rsidRPr="00DE4816" w:rsidRDefault="00252246" w:rsidP="0025224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05E7384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265A919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114E03F" w14:textId="5333DCA3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73" w:name="_Toc464236167"/>
      <w:r w:rsidRPr="00C62CE8">
        <w:rPr>
          <w:rFonts w:asciiTheme="majorHAnsi" w:hAnsiTheme="majorHAnsi"/>
        </w:rPr>
        <w:t>7.5</w:t>
      </w:r>
      <w:r w:rsidRPr="00C62CE8">
        <w:rPr>
          <w:rFonts w:asciiTheme="majorHAnsi" w:hAnsiTheme="majorHAnsi"/>
        </w:rPr>
        <w:tab/>
        <w:t xml:space="preserve">Support </w:t>
      </w:r>
      <w:r w:rsidR="00323E9A" w:rsidRPr="00C62CE8">
        <w:rPr>
          <w:rFonts w:asciiTheme="majorHAnsi" w:hAnsiTheme="majorHAnsi"/>
        </w:rPr>
        <w:t>Dependency</w:t>
      </w:r>
      <w:r w:rsidRPr="00C62CE8">
        <w:rPr>
          <w:rFonts w:asciiTheme="majorHAnsi" w:hAnsiTheme="majorHAnsi"/>
        </w:rPr>
        <w:t xml:space="preserve"> Matrix</w:t>
      </w:r>
      <w:bookmarkEnd w:id="173"/>
    </w:p>
    <w:p w14:paraId="78EBCB9E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2697"/>
        <w:gridCol w:w="2697"/>
        <w:gridCol w:w="2924"/>
      </w:tblGrid>
      <w:tr w:rsidR="00F66F4A" w:rsidRPr="00F66F4A" w14:paraId="755AE4CD" w14:textId="77777777">
        <w:trPr>
          <w:trHeight w:val="69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08EF5A79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7" w:right="347" w:hanging="711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Dependent Group or Team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616E80FD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67574A1E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598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Resolver Group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1AC3436F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4FFEA754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570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Contact Number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7662F95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263C60D0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1047" w:right="1037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Email ID</w:t>
            </w:r>
          </w:p>
        </w:tc>
      </w:tr>
      <w:tr w:rsidR="00F66F4A" w:rsidRPr="00F66F4A" w14:paraId="7338ACAD" w14:textId="77777777">
        <w:trPr>
          <w:trHeight w:val="585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7320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ESB_SUPPORT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66C5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GIS-GLBL-ESB</w:t>
            </w:r>
          </w:p>
          <w:p w14:paraId="71B46CBA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90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(</w:t>
            </w:r>
            <w:proofErr w:type="spellStart"/>
            <w:r w:rsidRPr="004722CB">
              <w:rPr>
                <w:rFonts w:asciiTheme="majorHAnsi" w:eastAsiaTheme="minorHAnsi" w:hAnsiTheme="majorHAnsi" w:cstheme="majorHAnsi"/>
                <w:szCs w:val="22"/>
              </w:rPr>
              <w:t>Tibco</w:t>
            </w:r>
            <w:proofErr w:type="spellEnd"/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 support)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219E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297" w14:textId="77777777" w:rsidR="00F66F4A" w:rsidRPr="004722CB" w:rsidRDefault="00173E79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hyperlink r:id="rId16" w:history="1">
              <w:r w:rsidR="00F66F4A" w:rsidRPr="004722CB">
                <w:rPr>
                  <w:rFonts w:asciiTheme="majorHAnsi" w:eastAsiaTheme="minorHAnsi" w:hAnsiTheme="majorHAnsi" w:cstheme="majorHAnsi"/>
                  <w:szCs w:val="22"/>
                </w:rPr>
                <w:t>MOREDX4@oneabbott.com</w:t>
              </w:r>
            </w:hyperlink>
          </w:p>
        </w:tc>
      </w:tr>
      <w:tr w:rsidR="00F66F4A" w:rsidRPr="00F66F4A" w14:paraId="71184F01" w14:textId="77777777">
        <w:trPr>
          <w:trHeight w:val="585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502C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Database Support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9467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90" w:right="744" w:firstLine="1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Handled by vendor - </w:t>
            </w:r>
            <w:proofErr w:type="spellStart"/>
            <w:r w:rsidRPr="004722CB">
              <w:rPr>
                <w:rFonts w:asciiTheme="majorHAnsi" w:eastAsiaTheme="minorHAnsi" w:hAnsiTheme="majorHAnsi" w:cstheme="majorHAnsi"/>
                <w:szCs w:val="22"/>
              </w:rPr>
              <w:t>Medidata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2D40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63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+1-888-480-6376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D76D" w14:textId="77777777" w:rsidR="00F66F4A" w:rsidRPr="004722CB" w:rsidRDefault="00173E79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08"/>
              <w:rPr>
                <w:rFonts w:asciiTheme="majorHAnsi" w:eastAsiaTheme="minorHAnsi" w:hAnsiTheme="majorHAnsi" w:cstheme="majorHAnsi"/>
                <w:color w:val="0000FF"/>
                <w:szCs w:val="22"/>
              </w:rPr>
            </w:pPr>
            <w:hyperlink r:id="rId17" w:history="1">
              <w:r w:rsidR="00F66F4A" w:rsidRPr="004722CB">
                <w:rPr>
                  <w:rFonts w:asciiTheme="majorHAnsi" w:eastAsiaTheme="minorHAnsi" w:hAnsiTheme="majorHAnsi" w:cstheme="majorHAnsi"/>
                  <w:color w:val="0000FF"/>
                  <w:szCs w:val="22"/>
                  <w:u w:val="single"/>
                </w:rPr>
                <w:t>helpdesk@mdsol.com</w:t>
              </w:r>
            </w:hyperlink>
          </w:p>
        </w:tc>
      </w:tr>
    </w:tbl>
    <w:p w14:paraId="4C9BD478" w14:textId="77777777" w:rsidR="00F66F4A" w:rsidRPr="00F66F4A" w:rsidRDefault="00F66F4A" w:rsidP="00F66F4A">
      <w:pPr>
        <w:kinsoku w:val="0"/>
        <w:overflowPunct w:val="0"/>
        <w:autoSpaceDE w:val="0"/>
        <w:autoSpaceDN w:val="0"/>
        <w:adjustRightInd w:val="0"/>
        <w:rPr>
          <w:rFonts w:eastAsiaTheme="minorHAnsi"/>
          <w:sz w:val="24"/>
        </w:rPr>
      </w:pPr>
    </w:p>
    <w:p w14:paraId="1132EA38" w14:textId="77777777" w:rsidR="002A238B" w:rsidRDefault="002A238B" w:rsidP="002A238B">
      <w:pPr>
        <w:pStyle w:val="Indent1"/>
        <w:rPr>
          <w:rFonts w:asciiTheme="majorHAnsi" w:hAnsiTheme="majorHAnsi"/>
        </w:rPr>
      </w:pPr>
    </w:p>
    <w:p w14:paraId="69502C06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43B5DF89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74" w:name="_Toc464236168"/>
      <w:r w:rsidRPr="00C62CE8">
        <w:rPr>
          <w:rFonts w:asciiTheme="majorHAnsi" w:hAnsiTheme="majorHAnsi"/>
        </w:rPr>
        <w:t>7.6</w:t>
      </w:r>
      <w:r w:rsidRPr="00C62CE8">
        <w:rPr>
          <w:rFonts w:asciiTheme="majorHAnsi" w:hAnsiTheme="majorHAnsi"/>
        </w:rPr>
        <w:tab/>
        <w:t>Key Contacts</w:t>
      </w:r>
      <w:bookmarkEnd w:id="174"/>
      <w:r w:rsidRPr="00C62CE8">
        <w:rPr>
          <w:rFonts w:asciiTheme="majorHAnsi" w:hAnsiTheme="majorHAnsi"/>
        </w:rPr>
        <w:tab/>
      </w:r>
    </w:p>
    <w:p w14:paraId="334D603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Style w:val="ABTTable"/>
        <w:tblW w:w="8995" w:type="dxa"/>
        <w:tblLook w:val="01E0" w:firstRow="1" w:lastRow="1" w:firstColumn="1" w:lastColumn="1" w:noHBand="0" w:noVBand="0"/>
      </w:tblPr>
      <w:tblGrid>
        <w:gridCol w:w="2238"/>
        <w:gridCol w:w="2239"/>
        <w:gridCol w:w="4518"/>
      </w:tblGrid>
      <w:tr w:rsidR="002A238B" w:rsidRPr="00C62CE8" w14:paraId="206C935D" w14:textId="77777777" w:rsidTr="002A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tcW w:w="2238" w:type="dxa"/>
          </w:tcPr>
          <w:p w14:paraId="3A6FEDF9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Key Contacts</w:t>
            </w:r>
          </w:p>
        </w:tc>
        <w:tc>
          <w:tcPr>
            <w:tcW w:w="2239" w:type="dxa"/>
          </w:tcPr>
          <w:p w14:paraId="73094FCE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Role</w:t>
            </w:r>
          </w:p>
        </w:tc>
        <w:tc>
          <w:tcPr>
            <w:tcW w:w="4518" w:type="dxa"/>
          </w:tcPr>
          <w:p w14:paraId="474796AF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eMail</w:t>
            </w:r>
            <w:proofErr w:type="spellEnd"/>
            <w:r w:rsidRPr="00005594">
              <w:rPr>
                <w:rFonts w:asciiTheme="majorHAnsi" w:hAnsiTheme="majorHAnsi"/>
                <w:b/>
                <w:sz w:val="22"/>
                <w:szCs w:val="22"/>
              </w:rPr>
              <w:t xml:space="preserve"> Id</w:t>
            </w:r>
          </w:p>
        </w:tc>
      </w:tr>
      <w:tr w:rsidR="002A238B" w:rsidRPr="00C62CE8" w14:paraId="460E9A38" w14:textId="77777777" w:rsidTr="002A238B">
        <w:trPr>
          <w:trHeight w:val="431"/>
        </w:trPr>
        <w:tc>
          <w:tcPr>
            <w:tcW w:w="2238" w:type="dxa"/>
          </w:tcPr>
          <w:p w14:paraId="005E1DD2" w14:textId="3C43A931" w:rsidR="002A238B" w:rsidRPr="009072A4" w:rsidRDefault="003A42C2" w:rsidP="00252246">
            <w:pPr>
              <w:pStyle w:val="tabletext0"/>
              <w:ind w:left="0" w:firstLin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RAVE</w:t>
            </w:r>
            <w:r w:rsidR="002A238B" w:rsidRPr="009072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52246">
              <w:rPr>
                <w:rFonts w:asciiTheme="majorHAnsi" w:hAnsiTheme="majorHAnsi"/>
                <w:sz w:val="22"/>
                <w:szCs w:val="22"/>
              </w:rPr>
              <w:t>Support t</w:t>
            </w:r>
            <w:r w:rsidR="002A238B" w:rsidRPr="009072A4">
              <w:rPr>
                <w:rFonts w:asciiTheme="majorHAnsi" w:hAnsiTheme="majorHAnsi"/>
                <w:sz w:val="22"/>
                <w:szCs w:val="22"/>
              </w:rPr>
              <w:t>eam</w:t>
            </w:r>
          </w:p>
        </w:tc>
        <w:tc>
          <w:tcPr>
            <w:tcW w:w="2239" w:type="dxa"/>
          </w:tcPr>
          <w:p w14:paraId="35AABC42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Application Support </w:t>
            </w:r>
          </w:p>
        </w:tc>
        <w:tc>
          <w:tcPr>
            <w:tcW w:w="4518" w:type="dxa"/>
          </w:tcPr>
          <w:p w14:paraId="720507F1" w14:textId="77777777" w:rsidR="002A238B" w:rsidRPr="009072A4" w:rsidRDefault="006622AC" w:rsidP="006622AC">
            <w:pPr>
              <w:pStyle w:val="tabletext0"/>
              <w:ind w:left="0" w:firstLine="0"/>
              <w:rPr>
                <w:rFonts w:asciiTheme="majorHAnsi" w:hAnsiTheme="majorHAnsi"/>
                <w:color w:val="0000FF"/>
                <w:u w:val="single"/>
              </w:rPr>
            </w:pPr>
            <w:r w:rsidRPr="006622AC">
              <w:rPr>
                <w:rStyle w:val="Hyperlink"/>
                <w:rFonts w:asciiTheme="majorHAnsi" w:hAnsiTheme="majorHAnsi"/>
                <w:color w:val="000000" w:themeColor="text1"/>
                <w:sz w:val="22"/>
                <w:szCs w:val="22"/>
                <w:u w:val="none"/>
              </w:rPr>
              <w:t>Saha, Saha</w:t>
            </w:r>
            <w:r>
              <w:rPr>
                <w:rStyle w:val="Hyperlink"/>
                <w:rFonts w:asciiTheme="majorHAnsi" w:hAnsiTheme="majorHAnsi"/>
                <w:color w:val="000000" w:themeColor="text1"/>
                <w:sz w:val="22"/>
                <w:szCs w:val="22"/>
                <w:u w:val="none"/>
              </w:rPr>
              <w:t xml:space="preserve"> (</w:t>
            </w:r>
            <w:r>
              <w:rPr>
                <w:rStyle w:val="Hyperlink"/>
                <w:rFonts w:asciiTheme="majorHAnsi" w:hAnsiTheme="majorHAnsi"/>
                <w:sz w:val="22"/>
                <w:szCs w:val="22"/>
              </w:rPr>
              <w:t xml:space="preserve"> </w:t>
            </w:r>
            <w:hyperlink r:id="rId18" w:history="1">
              <w:r w:rsidRPr="00D9463C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saikat.saha1@abbott.com</w:t>
              </w:r>
            </w:hyperlink>
            <w:r>
              <w:rPr>
                <w:rStyle w:val="Hyperlink"/>
                <w:rFonts w:asciiTheme="majorHAnsi" w:hAnsiTheme="majorHAnsi"/>
                <w:sz w:val="22"/>
                <w:szCs w:val="22"/>
              </w:rPr>
              <w:t xml:space="preserve"> )</w:t>
            </w:r>
          </w:p>
        </w:tc>
      </w:tr>
      <w:tr w:rsidR="002A238B" w:rsidRPr="00C62CE8" w14:paraId="463AD5E2" w14:textId="77777777" w:rsidTr="002A23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2238" w:type="dxa"/>
          </w:tcPr>
          <w:p w14:paraId="393F1EF3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BTS IT Support Owner</w:t>
            </w:r>
          </w:p>
        </w:tc>
        <w:tc>
          <w:tcPr>
            <w:tcW w:w="2239" w:type="dxa"/>
          </w:tcPr>
          <w:p w14:paraId="45932A7E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Support Owner</w:t>
            </w:r>
          </w:p>
        </w:tc>
        <w:tc>
          <w:tcPr>
            <w:tcW w:w="4518" w:type="dxa"/>
          </w:tcPr>
          <w:p w14:paraId="39D1F1ED" w14:textId="5E323189" w:rsidR="002A238B" w:rsidRPr="004722CB" w:rsidRDefault="00252246" w:rsidP="002A238B">
            <w:pPr>
              <w:pStyle w:val="tabletext0"/>
              <w:rPr>
                <w:rFonts w:asciiTheme="majorHAnsi" w:hAnsiTheme="majorHAnsi" w:cs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Access the Application Portfolio Management Tool (HOPEX) for current support owner name</w:t>
            </w:r>
          </w:p>
        </w:tc>
      </w:tr>
    </w:tbl>
    <w:p w14:paraId="5A2C0F33" w14:textId="11C40DE9" w:rsidR="002A238B" w:rsidRDefault="002A238B" w:rsidP="002A238B">
      <w:pPr>
        <w:pStyle w:val="Indent1"/>
        <w:ind w:left="0"/>
        <w:rPr>
          <w:ins w:id="175" w:author="Saha, Saikat (Cognizant)" w:date="2020-08-07T16:52:00Z"/>
          <w:rFonts w:asciiTheme="majorHAnsi" w:hAnsiTheme="majorHAnsi"/>
        </w:rPr>
      </w:pPr>
    </w:p>
    <w:p w14:paraId="29565181" w14:textId="77777777" w:rsidR="006B13AD" w:rsidRPr="00C62CE8" w:rsidRDefault="006B13AD" w:rsidP="002A238B">
      <w:pPr>
        <w:pStyle w:val="Indent1"/>
        <w:ind w:left="0"/>
        <w:rPr>
          <w:rFonts w:asciiTheme="majorHAnsi" w:hAnsiTheme="majorHAnsi"/>
        </w:rPr>
      </w:pPr>
    </w:p>
    <w:p w14:paraId="3A6845F3" w14:textId="776B7EC8" w:rsidR="002A238B" w:rsidRPr="008115AE" w:rsidRDefault="002A238B" w:rsidP="008115AE">
      <w:pPr>
        <w:pStyle w:val="11Level2Heading"/>
        <w:outlineLvl w:val="0"/>
        <w:rPr>
          <w:rFonts w:asciiTheme="majorHAnsi" w:hAnsiTheme="majorHAnsi"/>
        </w:rPr>
      </w:pPr>
      <w:bookmarkStart w:id="176" w:name="_Toc464236169"/>
      <w:r w:rsidRPr="00C62CE8">
        <w:rPr>
          <w:rFonts w:asciiTheme="majorHAnsi" w:hAnsiTheme="majorHAnsi"/>
        </w:rPr>
        <w:t>7.7</w:t>
      </w:r>
      <w:r w:rsidRPr="00C62CE8">
        <w:rPr>
          <w:rFonts w:asciiTheme="majorHAnsi" w:hAnsiTheme="majorHAnsi"/>
        </w:rPr>
        <w:tab/>
        <w:t>Knowledge Repository</w:t>
      </w:r>
      <w:bookmarkEnd w:id="176"/>
    </w:p>
    <w:p w14:paraId="4D50447C" w14:textId="77777777" w:rsidR="002A238B" w:rsidRPr="00C62CE8" w:rsidRDefault="002A238B" w:rsidP="002A238B">
      <w:pPr>
        <w:pStyle w:val="Indent1"/>
        <w:spacing w:line="240" w:lineRule="auto"/>
        <w:rPr>
          <w:rFonts w:asciiTheme="majorHAnsi" w:hAnsiTheme="majorHAnsi"/>
        </w:rPr>
      </w:pPr>
    </w:p>
    <w:p w14:paraId="1B602549" w14:textId="77777777" w:rsidR="006622AC" w:rsidRPr="006622AC" w:rsidRDefault="006622AC" w:rsidP="006622AC">
      <w:pPr>
        <w:kinsoku w:val="0"/>
        <w:overflowPunct w:val="0"/>
        <w:autoSpaceDE w:val="0"/>
        <w:autoSpaceDN w:val="0"/>
        <w:adjustRightInd w:val="0"/>
        <w:spacing w:before="1" w:after="1"/>
        <w:rPr>
          <w:rFonts w:eastAsiaTheme="minorHAnsi"/>
          <w:sz w:val="9"/>
          <w:szCs w:val="9"/>
        </w:rPr>
      </w:pPr>
    </w:p>
    <w:p w14:paraId="10FCD907" w14:textId="77777777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4F1EA3B4" w14:textId="77777777" w:rsidR="006622AC" w:rsidRPr="006622AC" w:rsidRDefault="006622AC" w:rsidP="006622AC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7068"/>
      </w:tblGrid>
      <w:tr w:rsidR="00005594" w:rsidRPr="004722CB" w14:paraId="3A715551" w14:textId="77777777" w:rsidTr="00005594">
        <w:trPr>
          <w:trHeight w:val="386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C163523" w14:textId="1431595B" w:rsidR="00005594" w:rsidRPr="00005594" w:rsidRDefault="00005594" w:rsidP="00005594">
            <w:pPr>
              <w:pStyle w:val="tabletext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Documents/Materials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B0142ED" w14:textId="443DAFA8" w:rsidR="00005594" w:rsidRPr="00005594" w:rsidRDefault="00005594" w:rsidP="00005594">
            <w:pPr>
              <w:pStyle w:val="tabletext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Reference Links</w:t>
            </w:r>
          </w:p>
        </w:tc>
      </w:tr>
      <w:tr w:rsidR="00005594" w:rsidRPr="004722CB" w14:paraId="34C79D4C" w14:textId="77777777">
        <w:trPr>
          <w:trHeight w:val="101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56BF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 w:right="287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Upgrade Installation Verification &amp; Release Validation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1F56" w14:textId="77777777" w:rsidR="00005594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All the recent upgrade related documents will be stored in WNDCHILL.</w:t>
            </w:r>
          </w:p>
          <w:p w14:paraId="0BEF9F8B" w14:textId="4CD6C10D" w:rsidR="00AE2B81" w:rsidRPr="00AE2B81" w:rsidRDefault="00AE2B81" w:rsidP="00AE2B81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PATH:- /Computer Systems Life Cycle/AV EDC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</w:p>
          <w:p w14:paraId="0EDFA4F2" w14:textId="1D307E1F" w:rsidR="00AE2B81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</w:p>
        </w:tc>
      </w:tr>
      <w:tr w:rsidR="00005594" w:rsidRPr="004722CB" w14:paraId="6AA3F503" w14:textId="77777777">
        <w:trPr>
          <w:trHeight w:val="101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4E17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Architect manual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AE41" w14:textId="1721FBD2" w:rsidR="00005594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Will be available to the vendor.</w:t>
            </w:r>
          </w:p>
        </w:tc>
      </w:tr>
      <w:tr w:rsidR="00005594" w:rsidRPr="004722CB" w14:paraId="662AB3D1" w14:textId="77777777">
        <w:trPr>
          <w:trHeight w:val="53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689B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Access request forms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C717" w14:textId="02D3A041" w:rsidR="00005594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Will be available to the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>
              <w:rPr>
                <w:rFonts w:asciiTheme="majorHAnsi" w:eastAsiaTheme="minorHAnsi" w:hAnsiTheme="majorHAnsi" w:cstheme="majorHAnsi"/>
                <w:szCs w:val="22"/>
              </w:rPr>
              <w:t xml:space="preserve"> ADMINISTRATOR.</w:t>
            </w:r>
          </w:p>
        </w:tc>
      </w:tr>
      <w:tr w:rsidR="00005594" w:rsidRPr="004722CB" w14:paraId="427C8BAD" w14:textId="77777777" w:rsidTr="00AE2B81">
        <w:trPr>
          <w:trHeight w:val="557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983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</w:p>
          <w:p w14:paraId="54480F3C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ind w:left="108" w:right="183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Production Support Manual - Integrations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56EC" w14:textId="218BBCE0" w:rsidR="00005594" w:rsidRPr="004722CB" w:rsidRDefault="00AE2B81" w:rsidP="00AE2B81">
            <w:pPr>
              <w:kinsoku w:val="0"/>
              <w:overflowPunct w:val="0"/>
              <w:autoSpaceDE w:val="0"/>
              <w:autoSpaceDN w:val="0"/>
              <w:adjustRightInd w:val="0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Perforce: 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>//CRIT/</w:t>
            </w:r>
            <w:proofErr w:type="spellStart"/>
            <w:r w:rsidRPr="00AE2B81">
              <w:rPr>
                <w:rFonts w:asciiTheme="majorHAnsi" w:eastAsiaTheme="minorHAnsi" w:hAnsiTheme="majorHAnsi" w:cstheme="majorHAnsi"/>
                <w:szCs w:val="22"/>
              </w:rPr>
              <w:t>Medidata</w:t>
            </w:r>
            <w:proofErr w:type="spellEnd"/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>/09 Production Support/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 Production Support Plan-approved.pdf</w:t>
            </w:r>
          </w:p>
        </w:tc>
      </w:tr>
    </w:tbl>
    <w:p w14:paraId="3F075413" w14:textId="77777777" w:rsidR="006622AC" w:rsidRPr="00C62CE8" w:rsidRDefault="006622AC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73129C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bookmarkEnd w:id="20"/>
    <w:bookmarkEnd w:id="21"/>
    <w:bookmarkEnd w:id="22"/>
    <w:p w14:paraId="541C9F11" w14:textId="77777777" w:rsidR="002A238B" w:rsidRPr="00C62CE8" w:rsidRDefault="002A238B" w:rsidP="002A238B">
      <w:pPr>
        <w:pStyle w:val="ENDOFDOCUMENT"/>
        <w:tabs>
          <w:tab w:val="left" w:pos="10350"/>
        </w:tabs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END OF DOCUMENT</w:t>
      </w:r>
    </w:p>
    <w:p w14:paraId="690F3EF7" w14:textId="77777777" w:rsidR="00973C74" w:rsidRDefault="00973C74"/>
    <w:sectPr w:rsidR="00973C74" w:rsidSect="002A238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Restart w:val="eachSect"/>
      </w:endnotePr>
      <w:pgSz w:w="12240" w:h="15840" w:code="1"/>
      <w:pgMar w:top="2160" w:right="720" w:bottom="1440" w:left="720" w:header="432" w:footer="1224" w:gutter="0"/>
      <w:paperSrc w:first="15" w:other="15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F7568" w16cid:durableId="22D5AE7B"/>
  <w16cid:commentId w16cid:paraId="0286B759" w16cid:durableId="22D5C08D"/>
  <w16cid:commentId w16cid:paraId="034CD93E" w16cid:durableId="22D5AF88"/>
  <w16cid:commentId w16cid:paraId="31A43F6C" w16cid:durableId="22D5AFE0"/>
  <w16cid:commentId w16cid:paraId="63F0DCDD" w16cid:durableId="22D5B03A"/>
  <w16cid:commentId w16cid:paraId="078A5117" w16cid:durableId="22D5B0DF"/>
  <w16cid:commentId w16cid:paraId="1C0D48FA" w16cid:durableId="22D5B0FF"/>
  <w16cid:commentId w16cid:paraId="4F7E4749" w16cid:durableId="22D5B17E"/>
  <w16cid:commentId w16cid:paraId="2F6E1AEF" w16cid:durableId="22D5B1AD"/>
  <w16cid:commentId w16cid:paraId="1CA07E54" w16cid:durableId="22D5B1E9"/>
  <w16cid:commentId w16cid:paraId="0D0EBF08" w16cid:durableId="22D5B1DF"/>
  <w16cid:commentId w16cid:paraId="0F4100CA" w16cid:durableId="22D5B221"/>
  <w16cid:commentId w16cid:paraId="01FCEF40" w16cid:durableId="22D5B35D"/>
  <w16cid:commentId w16cid:paraId="1070D7A0" w16cid:durableId="22D5C10E"/>
  <w16cid:commentId w16cid:paraId="11A4B342" w16cid:durableId="22D5B3F5"/>
  <w16cid:commentId w16cid:paraId="01F1C7AB" w16cid:durableId="22D5B493"/>
  <w16cid:commentId w16cid:paraId="50664E31" w16cid:durableId="22D5B4EB"/>
  <w16cid:commentId w16cid:paraId="0DAF2B3A" w16cid:durableId="22D5B526"/>
  <w16cid:commentId w16cid:paraId="103E1678" w16cid:durableId="22D5B5B0"/>
  <w16cid:commentId w16cid:paraId="66C86144" w16cid:durableId="22D5B758"/>
  <w16cid:commentId w16cid:paraId="5CA12B42" w16cid:durableId="22D5B7AC"/>
  <w16cid:commentId w16cid:paraId="603AE9D6" w16cid:durableId="22D5B782"/>
  <w16cid:commentId w16cid:paraId="54A8BFDA" w16cid:durableId="22D5B828"/>
  <w16cid:commentId w16cid:paraId="20649CC4" w16cid:durableId="22D5B856"/>
  <w16cid:commentId w16cid:paraId="72840414" w16cid:durableId="22D5B88E"/>
  <w16cid:commentId w16cid:paraId="22AC381B" w16cid:durableId="22D5BE12"/>
  <w16cid:commentId w16cid:paraId="7A725EBE" w16cid:durableId="22D5BE45"/>
  <w16cid:commentId w16cid:paraId="138BC7E7" w16cid:durableId="22D5BE5F"/>
  <w16cid:commentId w16cid:paraId="57C83BD0" w16cid:durableId="22D5BE87"/>
  <w16cid:commentId w16cid:paraId="3F17FD7A" w16cid:durableId="22D5BE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BF7C5" w14:textId="77777777" w:rsidR="00173E79" w:rsidRDefault="00173E79" w:rsidP="002A238B">
      <w:r>
        <w:separator/>
      </w:r>
    </w:p>
  </w:endnote>
  <w:endnote w:type="continuationSeparator" w:id="0">
    <w:p w14:paraId="3B692400" w14:textId="77777777" w:rsidR="00173E79" w:rsidRDefault="00173E79" w:rsidP="002A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A85A6" w14:textId="77777777" w:rsidR="003160A5" w:rsidRDefault="0031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055D0" w14:textId="77777777" w:rsidR="003160A5" w:rsidRPr="000F2A05" w:rsidRDefault="003160A5" w:rsidP="002A238B">
    <w:pPr>
      <w:pStyle w:val="Footer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D0AF" w14:textId="77777777" w:rsidR="003160A5" w:rsidRDefault="0031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4FEB9" w14:textId="77777777" w:rsidR="00173E79" w:rsidRDefault="00173E79" w:rsidP="002A238B">
      <w:r>
        <w:separator/>
      </w:r>
    </w:p>
  </w:footnote>
  <w:footnote w:type="continuationSeparator" w:id="0">
    <w:p w14:paraId="79EA8AF0" w14:textId="77777777" w:rsidR="00173E79" w:rsidRDefault="00173E79" w:rsidP="002A2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6A2F5" w14:textId="77777777" w:rsidR="003160A5" w:rsidRDefault="0031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C8962" w14:textId="77777777" w:rsidR="003160A5" w:rsidRDefault="003160A5" w:rsidP="002A238B"/>
  <w:p w14:paraId="585F49F2" w14:textId="77777777" w:rsidR="003160A5" w:rsidRDefault="003160A5" w:rsidP="002A238B">
    <w:pPr>
      <w:pStyle w:val="Header"/>
    </w:pPr>
    <w:r>
      <w:t>Doc Id:</w:t>
    </w:r>
    <w:r w:rsidRPr="008F0447">
      <w:t xml:space="preserve"> </w:t>
    </w:r>
    <w:r>
      <w:rPr>
        <w:rFonts w:ascii="Arial" w:eastAsiaTheme="minorHAnsi" w:hAnsi="Arial" w:cs="Arial"/>
        <w:sz w:val="20"/>
        <w:szCs w:val="20"/>
      </w:rPr>
      <w:t>BTSIT09-MA-0137</w:t>
    </w:r>
  </w:p>
  <w:p w14:paraId="5AA49E7B" w14:textId="0C21B898" w:rsidR="003160A5" w:rsidRDefault="003160A5" w:rsidP="002A238B">
    <w:pPr>
      <w:pStyle w:val="Header"/>
    </w:pPr>
    <w:r>
      <w:t>Title: 753- RAVE</w:t>
    </w:r>
    <w:r w:rsidRPr="008F0447">
      <w:t xml:space="preserve"> Application Handbook</w:t>
    </w:r>
  </w:p>
  <w:p w14:paraId="7860BF27" w14:textId="77777777" w:rsidR="003160A5" w:rsidRDefault="003160A5">
    <w:pPr>
      <w:pStyle w:val="Header"/>
    </w:pPr>
    <w:r>
      <w:t>Version: 2 Draft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D7A6" w14:textId="77777777" w:rsidR="003160A5" w:rsidRDefault="0031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81487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BE98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59" w:hanging="360"/>
      </w:pPr>
      <w:rPr>
        <w:rFonts w:ascii="Times New Roman" w:hAnsi="Times New Roman" w:cs="Times New Roman"/>
        <w:b w:val="0"/>
        <w:bCs w:val="0"/>
        <w:spacing w:val="-26"/>
        <w:w w:val="100"/>
        <w:sz w:val="22"/>
        <w:szCs w:val="22"/>
      </w:rPr>
    </w:lvl>
    <w:lvl w:ilvl="1">
      <w:numFmt w:val="bullet"/>
      <w:lvlText w:val="•"/>
      <w:lvlJc w:val="left"/>
      <w:pPr>
        <w:ind w:left="1444" w:hanging="360"/>
      </w:pPr>
    </w:lvl>
    <w:lvl w:ilvl="2">
      <w:numFmt w:val="bullet"/>
      <w:lvlText w:val="•"/>
      <w:lvlJc w:val="left"/>
      <w:pPr>
        <w:ind w:left="2428" w:hanging="360"/>
      </w:pPr>
    </w:lvl>
    <w:lvl w:ilvl="3">
      <w:numFmt w:val="bullet"/>
      <w:lvlText w:val="•"/>
      <w:lvlJc w:val="left"/>
      <w:pPr>
        <w:ind w:left="34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380" w:hanging="360"/>
      </w:pPr>
    </w:lvl>
    <w:lvl w:ilvl="6">
      <w:numFmt w:val="bullet"/>
      <w:lvlText w:val="•"/>
      <w:lvlJc w:val="left"/>
      <w:pPr>
        <w:ind w:left="6364" w:hanging="360"/>
      </w:pPr>
    </w:lvl>
    <w:lvl w:ilvl="7">
      <w:numFmt w:val="bullet"/>
      <w:lvlText w:val="•"/>
      <w:lvlJc w:val="left"/>
      <w:pPr>
        <w:ind w:left="734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3" w15:restartNumberingAfterBreak="0">
    <w:nsid w:val="0000428B"/>
    <w:multiLevelType w:val="hybridMultilevel"/>
    <w:tmpl w:val="EF9CE84C"/>
    <w:lvl w:ilvl="0" w:tplc="4154A0B2">
      <w:start w:val="1"/>
      <w:numFmt w:val="bullet"/>
      <w:lvlText w:val=""/>
      <w:lvlJc w:val="left"/>
    </w:lvl>
    <w:lvl w:ilvl="1" w:tplc="5C523ED6">
      <w:numFmt w:val="decimal"/>
      <w:lvlText w:val=""/>
      <w:lvlJc w:val="left"/>
    </w:lvl>
    <w:lvl w:ilvl="2" w:tplc="1D72F57C">
      <w:numFmt w:val="decimal"/>
      <w:lvlText w:val=""/>
      <w:lvlJc w:val="left"/>
    </w:lvl>
    <w:lvl w:ilvl="3" w:tplc="58868FDC">
      <w:numFmt w:val="decimal"/>
      <w:lvlText w:val=""/>
      <w:lvlJc w:val="left"/>
    </w:lvl>
    <w:lvl w:ilvl="4" w:tplc="731C8362">
      <w:numFmt w:val="decimal"/>
      <w:lvlText w:val=""/>
      <w:lvlJc w:val="left"/>
    </w:lvl>
    <w:lvl w:ilvl="5" w:tplc="E16C7178">
      <w:numFmt w:val="decimal"/>
      <w:lvlText w:val=""/>
      <w:lvlJc w:val="left"/>
    </w:lvl>
    <w:lvl w:ilvl="6" w:tplc="728E4E7A">
      <w:numFmt w:val="decimal"/>
      <w:lvlText w:val=""/>
      <w:lvlJc w:val="left"/>
    </w:lvl>
    <w:lvl w:ilvl="7" w:tplc="2C284B02">
      <w:numFmt w:val="decimal"/>
      <w:lvlText w:val=""/>
      <w:lvlJc w:val="left"/>
    </w:lvl>
    <w:lvl w:ilvl="8" w:tplc="026E9820">
      <w:numFmt w:val="decimal"/>
      <w:lvlText w:val=""/>
      <w:lvlJc w:val="left"/>
    </w:lvl>
  </w:abstractNum>
  <w:abstractNum w:abstractNumId="4" w15:restartNumberingAfterBreak="0">
    <w:nsid w:val="05AE1315"/>
    <w:multiLevelType w:val="multilevel"/>
    <w:tmpl w:val="84CAAF96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5" w15:restartNumberingAfterBreak="0">
    <w:nsid w:val="071F70DF"/>
    <w:multiLevelType w:val="hybridMultilevel"/>
    <w:tmpl w:val="F0B0176C"/>
    <w:lvl w:ilvl="0" w:tplc="63F05524">
      <w:start w:val="1"/>
      <w:numFmt w:val="bullet"/>
      <w:pStyle w:val="Indent1ListDash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59E"/>
    <w:multiLevelType w:val="hybridMultilevel"/>
    <w:tmpl w:val="4A808938"/>
    <w:lvl w:ilvl="0" w:tplc="CD6C1DC4">
      <w:start w:val="1"/>
      <w:numFmt w:val="bullet"/>
      <w:pStyle w:val="Indent1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61236"/>
    <w:multiLevelType w:val="hybridMultilevel"/>
    <w:tmpl w:val="AF0004F2"/>
    <w:lvl w:ilvl="0" w:tplc="A7944A80">
      <w:start w:val="1"/>
      <w:numFmt w:val="bullet"/>
      <w:pStyle w:val="TableTextListDash"/>
      <w:lvlText w:val="-"/>
      <w:lvlJc w:val="left"/>
      <w:pPr>
        <w:tabs>
          <w:tab w:val="num" w:pos="547"/>
        </w:tabs>
        <w:ind w:left="367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F67"/>
    <w:multiLevelType w:val="multilevel"/>
    <w:tmpl w:val="85B6F8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1CAF2E7A"/>
    <w:multiLevelType w:val="hybridMultilevel"/>
    <w:tmpl w:val="2BC22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79740B"/>
    <w:multiLevelType w:val="hybridMultilevel"/>
    <w:tmpl w:val="E1A04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6674A8"/>
    <w:multiLevelType w:val="multilevel"/>
    <w:tmpl w:val="619890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5E2CDE"/>
    <w:multiLevelType w:val="hybridMultilevel"/>
    <w:tmpl w:val="D286E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112230"/>
    <w:multiLevelType w:val="hybridMultilevel"/>
    <w:tmpl w:val="F6A816DC"/>
    <w:lvl w:ilvl="0" w:tplc="04090001">
      <w:start w:val="1"/>
      <w:numFmt w:val="bullet"/>
      <w:pStyle w:val="body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B49F0"/>
    <w:multiLevelType w:val="hybridMultilevel"/>
    <w:tmpl w:val="3B7A00B6"/>
    <w:lvl w:ilvl="0" w:tplc="3E5E0094">
      <w:start w:val="1"/>
      <w:numFmt w:val="bullet"/>
      <w:pStyle w:val="TableTextList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16C61"/>
    <w:multiLevelType w:val="hybridMultilevel"/>
    <w:tmpl w:val="1340E574"/>
    <w:lvl w:ilvl="0" w:tplc="04090001">
      <w:start w:val="1"/>
      <w:numFmt w:val="bullet"/>
      <w:pStyle w:val="Indent2ListDash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1FC9"/>
    <w:multiLevelType w:val="hybridMultilevel"/>
    <w:tmpl w:val="158C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60371E"/>
    <w:multiLevelType w:val="hybridMultilevel"/>
    <w:tmpl w:val="6C30D88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C523ED6">
      <w:numFmt w:val="decimal"/>
      <w:lvlText w:val=""/>
      <w:lvlJc w:val="left"/>
    </w:lvl>
    <w:lvl w:ilvl="2" w:tplc="1D72F57C">
      <w:numFmt w:val="decimal"/>
      <w:lvlText w:val=""/>
      <w:lvlJc w:val="left"/>
    </w:lvl>
    <w:lvl w:ilvl="3" w:tplc="58868FDC">
      <w:numFmt w:val="decimal"/>
      <w:lvlText w:val=""/>
      <w:lvlJc w:val="left"/>
    </w:lvl>
    <w:lvl w:ilvl="4" w:tplc="731C8362">
      <w:numFmt w:val="decimal"/>
      <w:lvlText w:val=""/>
      <w:lvlJc w:val="left"/>
    </w:lvl>
    <w:lvl w:ilvl="5" w:tplc="E16C7178">
      <w:numFmt w:val="decimal"/>
      <w:lvlText w:val=""/>
      <w:lvlJc w:val="left"/>
    </w:lvl>
    <w:lvl w:ilvl="6" w:tplc="728E4E7A">
      <w:numFmt w:val="decimal"/>
      <w:lvlText w:val=""/>
      <w:lvlJc w:val="left"/>
    </w:lvl>
    <w:lvl w:ilvl="7" w:tplc="2C284B02">
      <w:numFmt w:val="decimal"/>
      <w:lvlText w:val=""/>
      <w:lvlJc w:val="left"/>
    </w:lvl>
    <w:lvl w:ilvl="8" w:tplc="026E9820">
      <w:numFmt w:val="decimal"/>
      <w:lvlText w:val=""/>
      <w:lvlJc w:val="left"/>
    </w:lvl>
  </w:abstractNum>
  <w:abstractNum w:abstractNumId="18" w15:restartNumberingAfterBreak="0">
    <w:nsid w:val="30655CAC"/>
    <w:multiLevelType w:val="hybridMultilevel"/>
    <w:tmpl w:val="EDC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2F74"/>
    <w:multiLevelType w:val="multilevel"/>
    <w:tmpl w:val="3F8C6B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D2ABB"/>
    <w:multiLevelType w:val="multilevel"/>
    <w:tmpl w:val="1DF8F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174D8A"/>
    <w:multiLevelType w:val="hybridMultilevel"/>
    <w:tmpl w:val="D4B82042"/>
    <w:lvl w:ilvl="0" w:tplc="04090001">
      <w:start w:val="1"/>
      <w:numFmt w:val="bullet"/>
      <w:pStyle w:val="oIndent2ListHollow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E422910"/>
    <w:multiLevelType w:val="multilevel"/>
    <w:tmpl w:val="0FBCEA9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15D6104"/>
    <w:multiLevelType w:val="multilevel"/>
    <w:tmpl w:val="3BD6F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24" w15:restartNumberingAfterBreak="0">
    <w:nsid w:val="418F3EBE"/>
    <w:multiLevelType w:val="hybridMultilevel"/>
    <w:tmpl w:val="9910883E"/>
    <w:lvl w:ilvl="0" w:tplc="04090001">
      <w:start w:val="1"/>
      <w:numFmt w:val="bullet"/>
      <w:pStyle w:val="Head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4618FB"/>
    <w:multiLevelType w:val="multilevel"/>
    <w:tmpl w:val="00000885"/>
    <w:lvl w:ilvl="0">
      <w:start w:val="1"/>
      <w:numFmt w:val="decimal"/>
      <w:lvlText w:val="%1."/>
      <w:lvlJc w:val="left"/>
      <w:pPr>
        <w:ind w:left="459" w:hanging="360"/>
      </w:pPr>
      <w:rPr>
        <w:rFonts w:ascii="Times New Roman" w:hAnsi="Times New Roman" w:cs="Times New Roman"/>
        <w:b w:val="0"/>
        <w:bCs w:val="0"/>
        <w:spacing w:val="-26"/>
        <w:w w:val="100"/>
        <w:sz w:val="22"/>
        <w:szCs w:val="22"/>
      </w:rPr>
    </w:lvl>
    <w:lvl w:ilvl="1">
      <w:numFmt w:val="bullet"/>
      <w:lvlText w:val="•"/>
      <w:lvlJc w:val="left"/>
      <w:pPr>
        <w:ind w:left="1444" w:hanging="360"/>
      </w:pPr>
    </w:lvl>
    <w:lvl w:ilvl="2">
      <w:numFmt w:val="bullet"/>
      <w:lvlText w:val="•"/>
      <w:lvlJc w:val="left"/>
      <w:pPr>
        <w:ind w:left="2428" w:hanging="360"/>
      </w:pPr>
    </w:lvl>
    <w:lvl w:ilvl="3">
      <w:numFmt w:val="bullet"/>
      <w:lvlText w:val="•"/>
      <w:lvlJc w:val="left"/>
      <w:pPr>
        <w:ind w:left="34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380" w:hanging="360"/>
      </w:pPr>
    </w:lvl>
    <w:lvl w:ilvl="6">
      <w:numFmt w:val="bullet"/>
      <w:lvlText w:val="•"/>
      <w:lvlJc w:val="left"/>
      <w:pPr>
        <w:ind w:left="6364" w:hanging="360"/>
      </w:pPr>
    </w:lvl>
    <w:lvl w:ilvl="7">
      <w:numFmt w:val="bullet"/>
      <w:lvlText w:val="•"/>
      <w:lvlJc w:val="left"/>
      <w:pPr>
        <w:ind w:left="734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26" w15:restartNumberingAfterBreak="0">
    <w:nsid w:val="459C441A"/>
    <w:multiLevelType w:val="hybridMultilevel"/>
    <w:tmpl w:val="A190B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BD2B6C"/>
    <w:multiLevelType w:val="hybridMultilevel"/>
    <w:tmpl w:val="F86A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51616"/>
    <w:multiLevelType w:val="hybridMultilevel"/>
    <w:tmpl w:val="AD2E60B2"/>
    <w:lvl w:ilvl="0" w:tplc="F44A41B0">
      <w:start w:val="1"/>
      <w:numFmt w:val="none"/>
      <w:pStyle w:val="30Requirements"/>
      <w:lvlText w:val="3.0    Requirements"/>
      <w:lvlJc w:val="left"/>
      <w:pPr>
        <w:tabs>
          <w:tab w:val="num" w:pos="4140"/>
        </w:tabs>
        <w:ind w:left="234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9" w15:restartNumberingAfterBreak="0">
    <w:nsid w:val="528A41C0"/>
    <w:multiLevelType w:val="hybridMultilevel"/>
    <w:tmpl w:val="5058CBB4"/>
    <w:lvl w:ilvl="0" w:tplc="EC4A5482">
      <w:start w:val="1"/>
      <w:numFmt w:val="none"/>
      <w:pStyle w:val="Attachments"/>
      <w:lvlText w:val="Attachment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C78B7"/>
    <w:multiLevelType w:val="multilevel"/>
    <w:tmpl w:val="A04E39F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0B0C06"/>
    <w:multiLevelType w:val="hybridMultilevel"/>
    <w:tmpl w:val="D340C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77AC0"/>
    <w:multiLevelType w:val="hybridMultilevel"/>
    <w:tmpl w:val="B5A64546"/>
    <w:lvl w:ilvl="0" w:tplc="32AE9EAC">
      <w:start w:val="1"/>
      <w:numFmt w:val="bullet"/>
      <w:pStyle w:val="AVPII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EE7807"/>
    <w:multiLevelType w:val="hybridMultilevel"/>
    <w:tmpl w:val="BD642DB2"/>
    <w:lvl w:ilvl="0" w:tplc="89E81F3A">
      <w:start w:val="1"/>
      <w:numFmt w:val="none"/>
      <w:pStyle w:val="20Definitions"/>
      <w:lvlText w:val="2.0    Definitions"/>
      <w:lvlJc w:val="left"/>
      <w:pPr>
        <w:tabs>
          <w:tab w:val="num" w:pos="1800"/>
        </w:tabs>
        <w:ind w:left="36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B666B"/>
    <w:multiLevelType w:val="hybridMultilevel"/>
    <w:tmpl w:val="BB5A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9B4CBE"/>
    <w:multiLevelType w:val="hybridMultilevel"/>
    <w:tmpl w:val="E59066DE"/>
    <w:lvl w:ilvl="0" w:tplc="0C22F678">
      <w:start w:val="1"/>
      <w:numFmt w:val="bullet"/>
      <w:pStyle w:val="ABTBullet1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19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D80EF5"/>
    <w:multiLevelType w:val="multilevel"/>
    <w:tmpl w:val="1068CD9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D5003D8"/>
    <w:multiLevelType w:val="multilevel"/>
    <w:tmpl w:val="819CE490"/>
    <w:lvl w:ilvl="0">
      <w:start w:val="1"/>
      <w:numFmt w:val="none"/>
      <w:pStyle w:val="40DocumentRequirements"/>
      <w:lvlText w:val="4.0    Document Information"/>
      <w:lvlJc w:val="left"/>
      <w:pPr>
        <w:tabs>
          <w:tab w:val="num" w:pos="324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2772"/>
        </w:tabs>
        <w:ind w:left="27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04"/>
        </w:tabs>
        <w:ind w:left="32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0"/>
        </w:tabs>
        <w:ind w:left="4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0"/>
        </w:tabs>
        <w:ind w:left="6300" w:hanging="1440"/>
      </w:pPr>
      <w:rPr>
        <w:rFonts w:hint="default"/>
      </w:rPr>
    </w:lvl>
  </w:abstractNum>
  <w:abstractNum w:abstractNumId="38" w15:restartNumberingAfterBreak="0">
    <w:nsid w:val="5FCE3B96"/>
    <w:multiLevelType w:val="hybridMultilevel"/>
    <w:tmpl w:val="731A0A4C"/>
    <w:lvl w:ilvl="0" w:tplc="50D6B6D6">
      <w:start w:val="1"/>
      <w:numFmt w:val="none"/>
      <w:pStyle w:val="10Overview"/>
      <w:lvlText w:val="1.0     Overview"/>
      <w:lvlJc w:val="left"/>
      <w:pPr>
        <w:tabs>
          <w:tab w:val="num" w:pos="1800"/>
        </w:tabs>
        <w:ind w:left="36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177FAD"/>
    <w:multiLevelType w:val="multilevel"/>
    <w:tmpl w:val="6D7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FB5321"/>
    <w:multiLevelType w:val="hybridMultilevel"/>
    <w:tmpl w:val="A04C1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373401"/>
    <w:multiLevelType w:val="hybridMultilevel"/>
    <w:tmpl w:val="7628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75D068F"/>
    <w:multiLevelType w:val="hybridMultilevel"/>
    <w:tmpl w:val="A16AF7E4"/>
    <w:lvl w:ilvl="0" w:tplc="BFA0D78C">
      <w:start w:val="400"/>
      <w:numFmt w:val="decimal"/>
      <w:lvlText w:val="%1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2284B"/>
    <w:multiLevelType w:val="hybridMultilevel"/>
    <w:tmpl w:val="B530A8C2"/>
    <w:lvl w:ilvl="0" w:tplc="0409000F">
      <w:start w:val="1"/>
      <w:numFmt w:val="bullet"/>
      <w:pStyle w:val="Indent2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8"/>
  </w:num>
  <w:num w:numId="4">
    <w:abstractNumId w:val="6"/>
  </w:num>
  <w:num w:numId="5">
    <w:abstractNumId w:val="5"/>
  </w:num>
  <w:num w:numId="6">
    <w:abstractNumId w:val="33"/>
  </w:num>
  <w:num w:numId="7">
    <w:abstractNumId w:val="28"/>
  </w:num>
  <w:num w:numId="8">
    <w:abstractNumId w:val="37"/>
  </w:num>
  <w:num w:numId="9">
    <w:abstractNumId w:val="43"/>
  </w:num>
  <w:num w:numId="10">
    <w:abstractNumId w:val="15"/>
  </w:num>
  <w:num w:numId="11">
    <w:abstractNumId w:val="14"/>
  </w:num>
  <w:num w:numId="12">
    <w:abstractNumId w:val="7"/>
  </w:num>
  <w:num w:numId="13">
    <w:abstractNumId w:val="29"/>
  </w:num>
  <w:num w:numId="14">
    <w:abstractNumId w:val="21"/>
  </w:num>
  <w:num w:numId="15">
    <w:abstractNumId w:val="13"/>
  </w:num>
  <w:num w:numId="16">
    <w:abstractNumId w:val="35"/>
  </w:num>
  <w:num w:numId="17">
    <w:abstractNumId w:val="24"/>
  </w:num>
  <w:num w:numId="18">
    <w:abstractNumId w:val="32"/>
  </w:num>
  <w:num w:numId="19">
    <w:abstractNumId w:val="10"/>
  </w:num>
  <w:num w:numId="20">
    <w:abstractNumId w:val="11"/>
  </w:num>
  <w:num w:numId="21">
    <w:abstractNumId w:val="27"/>
  </w:num>
  <w:num w:numId="22">
    <w:abstractNumId w:val="39"/>
  </w:num>
  <w:num w:numId="23">
    <w:abstractNumId w:val="30"/>
  </w:num>
  <w:num w:numId="24">
    <w:abstractNumId w:val="9"/>
  </w:num>
  <w:num w:numId="25">
    <w:abstractNumId w:val="22"/>
  </w:num>
  <w:num w:numId="26">
    <w:abstractNumId w:val="20"/>
  </w:num>
  <w:num w:numId="27">
    <w:abstractNumId w:val="36"/>
  </w:num>
  <w:num w:numId="28">
    <w:abstractNumId w:val="19"/>
  </w:num>
  <w:num w:numId="29">
    <w:abstractNumId w:val="4"/>
  </w:num>
  <w:num w:numId="30">
    <w:abstractNumId w:val="8"/>
  </w:num>
  <w:num w:numId="31">
    <w:abstractNumId w:val="16"/>
  </w:num>
  <w:num w:numId="32">
    <w:abstractNumId w:val="31"/>
  </w:num>
  <w:num w:numId="33">
    <w:abstractNumId w:val="12"/>
  </w:num>
  <w:num w:numId="34">
    <w:abstractNumId w:val="3"/>
  </w:num>
  <w:num w:numId="35">
    <w:abstractNumId w:val="17"/>
  </w:num>
  <w:num w:numId="36">
    <w:abstractNumId w:val="40"/>
  </w:num>
  <w:num w:numId="37">
    <w:abstractNumId w:val="6"/>
  </w:num>
  <w:num w:numId="38">
    <w:abstractNumId w:val="6"/>
  </w:num>
  <w:num w:numId="39">
    <w:abstractNumId w:val="42"/>
  </w:num>
  <w:num w:numId="40">
    <w:abstractNumId w:val="41"/>
  </w:num>
  <w:num w:numId="41">
    <w:abstractNumId w:val="26"/>
  </w:num>
  <w:num w:numId="42">
    <w:abstractNumId w:val="2"/>
  </w:num>
  <w:num w:numId="43">
    <w:abstractNumId w:val="25"/>
  </w:num>
  <w:num w:numId="44">
    <w:abstractNumId w:val="18"/>
  </w:num>
  <w:num w:numId="45">
    <w:abstractNumId w:val="23"/>
  </w:num>
  <w:num w:numId="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ha, Saikat (Cognizant)">
    <w15:presenceInfo w15:providerId="AD" w15:userId="S-1-12-1-216275799-1229472925-1590644616-75467461"/>
  </w15:person>
  <w15:person w15:author="Baddam, Phalguni R">
    <w15:presenceInfo w15:providerId="AD" w15:userId="S::phalguni.baddam@abbott.com::5e07e4b7-61d4-4b9b-8526-ceca2e2f2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8B"/>
    <w:rsid w:val="00005594"/>
    <w:rsid w:val="00007669"/>
    <w:rsid w:val="00017DDD"/>
    <w:rsid w:val="000321DF"/>
    <w:rsid w:val="00032E14"/>
    <w:rsid w:val="000351A0"/>
    <w:rsid w:val="000354BF"/>
    <w:rsid w:val="0008287B"/>
    <w:rsid w:val="00086891"/>
    <w:rsid w:val="00092B39"/>
    <w:rsid w:val="0009553F"/>
    <w:rsid w:val="000E20C7"/>
    <w:rsid w:val="000E40E9"/>
    <w:rsid w:val="00102E44"/>
    <w:rsid w:val="00130B59"/>
    <w:rsid w:val="00145112"/>
    <w:rsid w:val="00173E79"/>
    <w:rsid w:val="00206D09"/>
    <w:rsid w:val="002316C9"/>
    <w:rsid w:val="00252246"/>
    <w:rsid w:val="00266DF6"/>
    <w:rsid w:val="00285BE3"/>
    <w:rsid w:val="00293EAE"/>
    <w:rsid w:val="002A238B"/>
    <w:rsid w:val="002B7BB1"/>
    <w:rsid w:val="003160A5"/>
    <w:rsid w:val="00323E9A"/>
    <w:rsid w:val="00361B85"/>
    <w:rsid w:val="003811E3"/>
    <w:rsid w:val="003A42C2"/>
    <w:rsid w:val="003A519A"/>
    <w:rsid w:val="003E1537"/>
    <w:rsid w:val="003E6CAC"/>
    <w:rsid w:val="003F1119"/>
    <w:rsid w:val="00410722"/>
    <w:rsid w:val="004722CB"/>
    <w:rsid w:val="0049072C"/>
    <w:rsid w:val="00490953"/>
    <w:rsid w:val="004A38F5"/>
    <w:rsid w:val="004C0CC1"/>
    <w:rsid w:val="004E1D6A"/>
    <w:rsid w:val="004E73B6"/>
    <w:rsid w:val="00513BF5"/>
    <w:rsid w:val="00530756"/>
    <w:rsid w:val="00536789"/>
    <w:rsid w:val="005B449D"/>
    <w:rsid w:val="005B465D"/>
    <w:rsid w:val="005D152D"/>
    <w:rsid w:val="005D50DF"/>
    <w:rsid w:val="00603BFA"/>
    <w:rsid w:val="00611A24"/>
    <w:rsid w:val="00616A96"/>
    <w:rsid w:val="00634334"/>
    <w:rsid w:val="00636993"/>
    <w:rsid w:val="00641ADC"/>
    <w:rsid w:val="006622AC"/>
    <w:rsid w:val="0068090B"/>
    <w:rsid w:val="006A2BE5"/>
    <w:rsid w:val="006B13AD"/>
    <w:rsid w:val="006B57B9"/>
    <w:rsid w:val="006C1E2F"/>
    <w:rsid w:val="006D7541"/>
    <w:rsid w:val="00732404"/>
    <w:rsid w:val="00760E56"/>
    <w:rsid w:val="0077271C"/>
    <w:rsid w:val="007B4F3C"/>
    <w:rsid w:val="00810FB1"/>
    <w:rsid w:val="008115AE"/>
    <w:rsid w:val="008616E0"/>
    <w:rsid w:val="008648DC"/>
    <w:rsid w:val="00866863"/>
    <w:rsid w:val="00872AE2"/>
    <w:rsid w:val="0087487D"/>
    <w:rsid w:val="00890C8E"/>
    <w:rsid w:val="008B7397"/>
    <w:rsid w:val="008E68F8"/>
    <w:rsid w:val="00921854"/>
    <w:rsid w:val="009235E1"/>
    <w:rsid w:val="00925967"/>
    <w:rsid w:val="00934AB3"/>
    <w:rsid w:val="0094339A"/>
    <w:rsid w:val="009442D3"/>
    <w:rsid w:val="0095451D"/>
    <w:rsid w:val="00973C74"/>
    <w:rsid w:val="009756B7"/>
    <w:rsid w:val="009A52FF"/>
    <w:rsid w:val="009B481A"/>
    <w:rsid w:val="009D2125"/>
    <w:rsid w:val="009F7241"/>
    <w:rsid w:val="00A05821"/>
    <w:rsid w:val="00A23E5F"/>
    <w:rsid w:val="00A26051"/>
    <w:rsid w:val="00A40481"/>
    <w:rsid w:val="00A43ED3"/>
    <w:rsid w:val="00A62CD2"/>
    <w:rsid w:val="00A65C1B"/>
    <w:rsid w:val="00AE2B81"/>
    <w:rsid w:val="00B21833"/>
    <w:rsid w:val="00B53092"/>
    <w:rsid w:val="00B64543"/>
    <w:rsid w:val="00B66601"/>
    <w:rsid w:val="00B87D8B"/>
    <w:rsid w:val="00BA75F4"/>
    <w:rsid w:val="00BB4C98"/>
    <w:rsid w:val="00BC0713"/>
    <w:rsid w:val="00C3070C"/>
    <w:rsid w:val="00CA1A3B"/>
    <w:rsid w:val="00CA6F69"/>
    <w:rsid w:val="00CB07FC"/>
    <w:rsid w:val="00CB0FBF"/>
    <w:rsid w:val="00CD5408"/>
    <w:rsid w:val="00CD73A0"/>
    <w:rsid w:val="00CE0854"/>
    <w:rsid w:val="00D0746A"/>
    <w:rsid w:val="00D13F11"/>
    <w:rsid w:val="00D24A5D"/>
    <w:rsid w:val="00D378D8"/>
    <w:rsid w:val="00D56421"/>
    <w:rsid w:val="00D601AB"/>
    <w:rsid w:val="00D621E4"/>
    <w:rsid w:val="00D86CCE"/>
    <w:rsid w:val="00DB2AAD"/>
    <w:rsid w:val="00DB6EB7"/>
    <w:rsid w:val="00DC39A5"/>
    <w:rsid w:val="00DC62DB"/>
    <w:rsid w:val="00DE4816"/>
    <w:rsid w:val="00E1797F"/>
    <w:rsid w:val="00E33818"/>
    <w:rsid w:val="00E4390E"/>
    <w:rsid w:val="00E51D99"/>
    <w:rsid w:val="00E561E2"/>
    <w:rsid w:val="00E74035"/>
    <w:rsid w:val="00E9285D"/>
    <w:rsid w:val="00EB1F5D"/>
    <w:rsid w:val="00EB308C"/>
    <w:rsid w:val="00ED3B15"/>
    <w:rsid w:val="00EE4AA9"/>
    <w:rsid w:val="00EF7B66"/>
    <w:rsid w:val="00F10638"/>
    <w:rsid w:val="00F35A2D"/>
    <w:rsid w:val="00F423A8"/>
    <w:rsid w:val="00F4273F"/>
    <w:rsid w:val="00F66F4A"/>
    <w:rsid w:val="00F711F0"/>
    <w:rsid w:val="00F93B7E"/>
    <w:rsid w:val="00F94ABB"/>
    <w:rsid w:val="00F97DA2"/>
    <w:rsid w:val="00FB7A17"/>
    <w:rsid w:val="00F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DDD1"/>
  <w15:chartTrackingRefBased/>
  <w15:docId w15:val="{B1126D08-1AB3-4036-AE5A-6797928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A238B"/>
    <w:pPr>
      <w:keepNext/>
      <w:tabs>
        <w:tab w:val="left" w:pos="1440"/>
      </w:tabs>
      <w:spacing w:before="240"/>
      <w:ind w:left="720" w:hanging="720"/>
      <w:outlineLvl w:val="0"/>
    </w:pPr>
    <w:rPr>
      <w:rFonts w:cs="Tahoma"/>
      <w:b/>
      <w:sz w:val="24"/>
      <w:szCs w:val="36"/>
    </w:rPr>
  </w:style>
  <w:style w:type="paragraph" w:styleId="Heading2">
    <w:name w:val="heading 2"/>
    <w:basedOn w:val="Heading1"/>
    <w:next w:val="Indent1"/>
    <w:link w:val="Heading2Char"/>
    <w:qFormat/>
    <w:rsid w:val="002A238B"/>
    <w:pPr>
      <w:tabs>
        <w:tab w:val="clear" w:pos="1440"/>
        <w:tab w:val="right" w:pos="648"/>
        <w:tab w:val="left" w:pos="720"/>
      </w:tabs>
      <w:spacing w:before="0"/>
      <w:outlineLvl w:val="1"/>
    </w:pPr>
    <w:rPr>
      <w:szCs w:val="28"/>
    </w:rPr>
  </w:style>
  <w:style w:type="paragraph" w:styleId="Heading3">
    <w:name w:val="heading 3"/>
    <w:basedOn w:val="Heading2"/>
    <w:next w:val="Indent2"/>
    <w:link w:val="Heading3Char"/>
    <w:qFormat/>
    <w:rsid w:val="002A238B"/>
    <w:pPr>
      <w:tabs>
        <w:tab w:val="clear" w:pos="648"/>
        <w:tab w:val="clear" w:pos="720"/>
        <w:tab w:val="left" w:pos="1440"/>
      </w:tabs>
      <w:ind w:left="144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2A238B"/>
    <w:pPr>
      <w:tabs>
        <w:tab w:val="clear" w:pos="1440"/>
        <w:tab w:val="left" w:pos="2160"/>
      </w:tabs>
      <w:spacing w:before="60"/>
      <w:ind w:left="2160"/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A238B"/>
    <w:pPr>
      <w:keepNext/>
      <w:spacing w:before="120" w:after="120"/>
      <w:ind w:left="2160"/>
      <w:outlineLvl w:val="4"/>
    </w:pPr>
    <w:rPr>
      <w:rFonts w:ascii="Tahoma" w:hAnsi="Tahoma" w:cs="Tahoma"/>
      <w:u w:val="single"/>
    </w:rPr>
  </w:style>
  <w:style w:type="paragraph" w:styleId="Heading6">
    <w:name w:val="heading 6"/>
    <w:basedOn w:val="Normal"/>
    <w:next w:val="Normal"/>
    <w:link w:val="Heading6Char"/>
    <w:qFormat/>
    <w:rsid w:val="002A238B"/>
    <w:pPr>
      <w:keepNext/>
      <w:tabs>
        <w:tab w:val="left" w:pos="432"/>
      </w:tabs>
      <w:jc w:val="center"/>
      <w:outlineLvl w:val="5"/>
    </w:pPr>
    <w:rPr>
      <w:rFonts w:ascii="Tahoma" w:hAnsi="Tahoma" w:cs="Tahom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A238B"/>
    <w:pPr>
      <w:keepNext/>
      <w:jc w:val="center"/>
      <w:outlineLvl w:val="6"/>
    </w:pPr>
    <w:rPr>
      <w:color w:val="FF0000"/>
      <w:sz w:val="28"/>
    </w:rPr>
  </w:style>
  <w:style w:type="paragraph" w:styleId="Heading8">
    <w:name w:val="heading 8"/>
    <w:basedOn w:val="Normal"/>
    <w:next w:val="Normal"/>
    <w:link w:val="Heading8Char"/>
    <w:qFormat/>
    <w:rsid w:val="002A238B"/>
    <w:pPr>
      <w:keepNext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2A238B"/>
    <w:pPr>
      <w:keepNext/>
      <w:outlineLvl w:val="8"/>
    </w:pPr>
    <w:rPr>
      <w:rFonts w:ascii="Arial" w:hAnsi="Arial" w:cs="Arial"/>
      <w:b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38B"/>
    <w:rPr>
      <w:rFonts w:ascii="Times New Roman" w:eastAsia="Times New Roman" w:hAnsi="Times New Roman" w:cs="Tahoma"/>
      <w:b/>
      <w:sz w:val="24"/>
      <w:szCs w:val="36"/>
    </w:rPr>
  </w:style>
  <w:style w:type="character" w:customStyle="1" w:styleId="Heading2Char">
    <w:name w:val="Heading 2 Char"/>
    <w:basedOn w:val="DefaultParagraphFont"/>
    <w:link w:val="Heading2"/>
    <w:rsid w:val="002A238B"/>
    <w:rPr>
      <w:rFonts w:ascii="Times New Roman" w:eastAsia="Times New Roman" w:hAnsi="Times New Roman" w:cs="Tahoma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238B"/>
    <w:rPr>
      <w:rFonts w:ascii="Times New Roman" w:eastAsia="Times New Roman" w:hAnsi="Times New Roman" w:cs="Tahoma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2A238B"/>
    <w:rPr>
      <w:rFonts w:ascii="Times New Roman" w:eastAsia="Times New Roman" w:hAnsi="Times New Roman" w:cs="Tahoma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A238B"/>
    <w:rPr>
      <w:rFonts w:ascii="Tahoma" w:eastAsia="Times New Roman" w:hAnsi="Tahoma" w:cs="Tahoma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2A238B"/>
    <w:rPr>
      <w:rFonts w:ascii="Tahoma" w:eastAsia="Times New Roman" w:hAnsi="Tahoma" w:cs="Tahoma"/>
      <w:b/>
      <w:bCs/>
    </w:rPr>
  </w:style>
  <w:style w:type="character" w:customStyle="1" w:styleId="Heading7Char">
    <w:name w:val="Heading 7 Char"/>
    <w:basedOn w:val="DefaultParagraphFont"/>
    <w:link w:val="Heading7"/>
    <w:rsid w:val="002A238B"/>
    <w:rPr>
      <w:rFonts w:ascii="Times New Roman" w:eastAsia="Times New Roman" w:hAnsi="Times New Roman" w:cs="Times New Roman"/>
      <w:color w:val="FF0000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2A238B"/>
    <w:rPr>
      <w:rFonts w:ascii="Times New Roman" w:eastAsia="Times New Roman" w:hAnsi="Times New Roman" w:cs="Times New Roman"/>
      <w:b/>
      <w:bCs/>
      <w:szCs w:val="18"/>
    </w:rPr>
  </w:style>
  <w:style w:type="character" w:customStyle="1" w:styleId="Heading9Char">
    <w:name w:val="Heading 9 Char"/>
    <w:basedOn w:val="DefaultParagraphFont"/>
    <w:link w:val="Heading9"/>
    <w:rsid w:val="002A238B"/>
    <w:rPr>
      <w:rFonts w:ascii="Arial" w:eastAsia="Times New Roman" w:hAnsi="Arial" w:cs="Arial"/>
      <w:b/>
      <w:bCs/>
      <w:iCs/>
      <w:szCs w:val="28"/>
      <w:u w:val="single"/>
    </w:rPr>
  </w:style>
  <w:style w:type="paragraph" w:customStyle="1" w:styleId="Indent1">
    <w:name w:val="Indent 1"/>
    <w:basedOn w:val="Normal"/>
    <w:link w:val="Indent1Char"/>
    <w:rsid w:val="002A238B"/>
    <w:pPr>
      <w:spacing w:line="240" w:lineRule="exact"/>
      <w:ind w:left="720"/>
    </w:pPr>
  </w:style>
  <w:style w:type="paragraph" w:customStyle="1" w:styleId="AttachmentContinued">
    <w:name w:val="Attachment Continued"/>
    <w:basedOn w:val="Normal"/>
    <w:rsid w:val="002A238B"/>
    <w:pPr>
      <w:keepNext/>
      <w:tabs>
        <w:tab w:val="left" w:pos="360"/>
      </w:tabs>
      <w:ind w:left="720" w:hanging="360"/>
    </w:pPr>
    <w:rPr>
      <w:rFonts w:ascii="Times New Roman Bold" w:hAnsi="Times New Roman Bold"/>
      <w:b/>
      <w:bCs/>
      <w:sz w:val="24"/>
      <w:szCs w:val="20"/>
    </w:rPr>
  </w:style>
  <w:style w:type="paragraph" w:customStyle="1" w:styleId="Indent2">
    <w:name w:val="Indent 2"/>
    <w:basedOn w:val="Normal"/>
    <w:rsid w:val="002A238B"/>
    <w:pPr>
      <w:ind w:left="1440"/>
    </w:pPr>
  </w:style>
  <w:style w:type="paragraph" w:styleId="Header">
    <w:name w:val="header"/>
    <w:basedOn w:val="Normal"/>
    <w:link w:val="HeaderChar"/>
    <w:rsid w:val="002A2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238B"/>
    <w:rPr>
      <w:rFonts w:ascii="Times New Roman" w:eastAsia="Times New Roman" w:hAnsi="Times New Roman" w:cs="Times New Roman"/>
      <w:szCs w:val="24"/>
    </w:rPr>
  </w:style>
  <w:style w:type="paragraph" w:styleId="Index1">
    <w:name w:val="index 1"/>
    <w:basedOn w:val="Normal"/>
    <w:next w:val="Normal"/>
    <w:autoRedefine/>
    <w:semiHidden/>
    <w:rsid w:val="002A238B"/>
    <w:pPr>
      <w:ind w:left="220" w:hanging="220"/>
    </w:pPr>
  </w:style>
  <w:style w:type="character" w:styleId="Hyperlink">
    <w:name w:val="Hyperlink"/>
    <w:uiPriority w:val="99"/>
    <w:rsid w:val="002A238B"/>
    <w:rPr>
      <w:color w:val="0000FF"/>
      <w:u w:val="single"/>
    </w:rPr>
  </w:style>
  <w:style w:type="paragraph" w:styleId="TOC3">
    <w:name w:val="toc 3"/>
    <w:basedOn w:val="TOC2"/>
    <w:next w:val="Normal"/>
    <w:autoRedefine/>
    <w:semiHidden/>
    <w:rsid w:val="002A238B"/>
    <w:pPr>
      <w:tabs>
        <w:tab w:val="clear" w:pos="1800"/>
        <w:tab w:val="clear" w:pos="8640"/>
        <w:tab w:val="left" w:pos="2520"/>
      </w:tabs>
      <w:ind w:left="2520" w:hanging="720"/>
    </w:pPr>
    <w:rPr>
      <w:sz w:val="24"/>
    </w:rPr>
  </w:style>
  <w:style w:type="paragraph" w:styleId="TOC2">
    <w:name w:val="toc 2"/>
    <w:basedOn w:val="TOC1"/>
    <w:next w:val="Normal"/>
    <w:uiPriority w:val="39"/>
    <w:rsid w:val="002A238B"/>
    <w:pPr>
      <w:keepNext w:val="0"/>
      <w:tabs>
        <w:tab w:val="clear" w:pos="1224"/>
        <w:tab w:val="left" w:pos="1800"/>
      </w:tabs>
      <w:ind w:left="1224" w:right="720"/>
    </w:pPr>
  </w:style>
  <w:style w:type="paragraph" w:styleId="TOC1">
    <w:name w:val="toc 1"/>
    <w:next w:val="Normal"/>
    <w:uiPriority w:val="39"/>
    <w:rsid w:val="002A238B"/>
    <w:pPr>
      <w:keepNext/>
      <w:tabs>
        <w:tab w:val="left" w:pos="1224"/>
        <w:tab w:val="right" w:leader="dot" w:pos="8640"/>
      </w:tabs>
      <w:spacing w:after="0" w:line="240" w:lineRule="auto"/>
      <w:ind w:left="720"/>
    </w:pPr>
    <w:rPr>
      <w:rFonts w:ascii="Times New Roman" w:eastAsia="Times New Roman" w:hAnsi="Times New Roman" w:cs="Times New Roman"/>
      <w:noProof/>
      <w:szCs w:val="20"/>
    </w:rPr>
  </w:style>
  <w:style w:type="paragraph" w:styleId="Footer">
    <w:name w:val="footer"/>
    <w:basedOn w:val="Normal"/>
    <w:link w:val="FooterChar"/>
    <w:rsid w:val="002A2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238B"/>
    <w:rPr>
      <w:rFonts w:ascii="Times New Roman" w:eastAsia="Times New Roman" w:hAnsi="Times New Roman" w:cs="Times New Roman"/>
      <w:szCs w:val="24"/>
    </w:rPr>
  </w:style>
  <w:style w:type="paragraph" w:customStyle="1" w:styleId="Attachments">
    <w:name w:val="Attachments"/>
    <w:next w:val="Indent1"/>
    <w:rsid w:val="002A238B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2A238B"/>
    <w:pPr>
      <w:ind w:left="900"/>
    </w:pPr>
  </w:style>
  <w:style w:type="character" w:customStyle="1" w:styleId="BodyTextIndent2Char">
    <w:name w:val="Body Text Indent 2 Char"/>
    <w:basedOn w:val="DefaultParagraphFont"/>
    <w:link w:val="BodyTextIndent2"/>
    <w:rsid w:val="002A238B"/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2A23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2A238B"/>
    <w:rPr>
      <w:vertAlign w:val="superscript"/>
    </w:rPr>
  </w:style>
  <w:style w:type="paragraph" w:customStyle="1" w:styleId="TableTitles">
    <w:name w:val="TableTitles"/>
    <w:rsid w:val="002A238B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kern w:val="28"/>
      <w:szCs w:val="20"/>
    </w:rPr>
  </w:style>
  <w:style w:type="paragraph" w:customStyle="1" w:styleId="TableText">
    <w:name w:val="Table Text"/>
    <w:basedOn w:val="Normal"/>
    <w:link w:val="TableTextChar"/>
    <w:rsid w:val="002A238B"/>
    <w:pPr>
      <w:tabs>
        <w:tab w:val="decimal" w:pos="0"/>
      </w:tabs>
    </w:pPr>
    <w:rPr>
      <w:szCs w:val="20"/>
    </w:rPr>
  </w:style>
  <w:style w:type="paragraph" w:customStyle="1" w:styleId="TableHeaderText">
    <w:name w:val="Table Header Text"/>
    <w:basedOn w:val="Normal"/>
    <w:rsid w:val="002A238B"/>
    <w:pPr>
      <w:widowControl w:val="0"/>
      <w:tabs>
        <w:tab w:val="left" w:pos="1800"/>
      </w:tabs>
      <w:jc w:val="center"/>
    </w:pPr>
    <w:rPr>
      <w:b/>
      <w:sz w:val="24"/>
      <w:szCs w:val="20"/>
    </w:rPr>
  </w:style>
  <w:style w:type="character" w:customStyle="1" w:styleId="FormFill-Hidden">
    <w:name w:val="FormFill-Hidden"/>
    <w:rsid w:val="002A238B"/>
    <w:rPr>
      <w:rFonts w:ascii="Times New Roman" w:hAnsi="Times New Roman"/>
      <w:bCs/>
      <w:vanish/>
      <w:color w:val="FF0000"/>
      <w:sz w:val="18"/>
      <w:u w:val="dotted"/>
    </w:rPr>
  </w:style>
  <w:style w:type="paragraph" w:customStyle="1" w:styleId="DocumentTitle">
    <w:name w:val="Document Title"/>
    <w:basedOn w:val="Normal"/>
    <w:rsid w:val="002A238B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ListBullet">
    <w:name w:val="List Bullet"/>
    <w:basedOn w:val="Normal"/>
    <w:rsid w:val="002A238B"/>
    <w:pPr>
      <w:numPr>
        <w:numId w:val="1"/>
      </w:numPr>
      <w:tabs>
        <w:tab w:val="left" w:pos="1080"/>
      </w:tabs>
    </w:pPr>
  </w:style>
  <w:style w:type="paragraph" w:styleId="TOC4">
    <w:name w:val="toc 4"/>
    <w:basedOn w:val="Normal"/>
    <w:next w:val="Normal"/>
    <w:autoRedefine/>
    <w:semiHidden/>
    <w:rsid w:val="002A238B"/>
    <w:pPr>
      <w:ind w:left="660"/>
    </w:pPr>
  </w:style>
  <w:style w:type="paragraph" w:styleId="ListBullet2">
    <w:name w:val="List Bullet 2"/>
    <w:basedOn w:val="Normal"/>
    <w:rsid w:val="002A238B"/>
    <w:pPr>
      <w:numPr>
        <w:numId w:val="2"/>
      </w:numPr>
      <w:tabs>
        <w:tab w:val="clear" w:pos="720"/>
        <w:tab w:val="left" w:pos="1800"/>
      </w:tabs>
      <w:ind w:left="1800"/>
    </w:pPr>
  </w:style>
  <w:style w:type="paragraph" w:styleId="List2">
    <w:name w:val="List 2"/>
    <w:basedOn w:val="Normal"/>
    <w:rsid w:val="002A238B"/>
    <w:pPr>
      <w:tabs>
        <w:tab w:val="left" w:pos="1800"/>
      </w:tabs>
      <w:ind w:left="1800" w:hanging="360"/>
    </w:pPr>
  </w:style>
  <w:style w:type="paragraph" w:customStyle="1" w:styleId="ENDOFDOCUMENT">
    <w:name w:val="END OF DOCUMENT"/>
    <w:basedOn w:val="Indent1"/>
    <w:rsid w:val="002A238B"/>
    <w:pPr>
      <w:ind w:left="0"/>
      <w:jc w:val="center"/>
    </w:pPr>
    <w:rPr>
      <w:b/>
      <w:caps/>
      <w:sz w:val="24"/>
    </w:rPr>
  </w:style>
  <w:style w:type="paragraph" w:styleId="TOC5">
    <w:name w:val="toc 5"/>
    <w:basedOn w:val="Normal"/>
    <w:next w:val="Normal"/>
    <w:autoRedefine/>
    <w:semiHidden/>
    <w:rsid w:val="002A238B"/>
    <w:pPr>
      <w:ind w:left="880"/>
    </w:pPr>
  </w:style>
  <w:style w:type="paragraph" w:styleId="TOC6">
    <w:name w:val="toc 6"/>
    <w:basedOn w:val="Normal"/>
    <w:next w:val="Normal"/>
    <w:autoRedefine/>
    <w:semiHidden/>
    <w:rsid w:val="002A238B"/>
    <w:pPr>
      <w:ind w:left="1100"/>
    </w:pPr>
  </w:style>
  <w:style w:type="paragraph" w:styleId="TOC7">
    <w:name w:val="toc 7"/>
    <w:basedOn w:val="Normal"/>
    <w:next w:val="Normal"/>
    <w:autoRedefine/>
    <w:semiHidden/>
    <w:rsid w:val="002A238B"/>
    <w:pPr>
      <w:ind w:left="1320"/>
    </w:pPr>
  </w:style>
  <w:style w:type="paragraph" w:styleId="TOC8">
    <w:name w:val="toc 8"/>
    <w:basedOn w:val="Normal"/>
    <w:next w:val="Normal"/>
    <w:autoRedefine/>
    <w:semiHidden/>
    <w:rsid w:val="002A238B"/>
    <w:pPr>
      <w:ind w:left="1540"/>
    </w:pPr>
  </w:style>
  <w:style w:type="paragraph" w:styleId="TOC9">
    <w:name w:val="toc 9"/>
    <w:basedOn w:val="Normal"/>
    <w:next w:val="Normal"/>
    <w:autoRedefine/>
    <w:semiHidden/>
    <w:rsid w:val="002A238B"/>
    <w:pPr>
      <w:ind w:left="1760"/>
    </w:pPr>
  </w:style>
  <w:style w:type="paragraph" w:styleId="BodyTextIndent">
    <w:name w:val="Body Text Indent"/>
    <w:basedOn w:val="Normal"/>
    <w:link w:val="BodyTextIndentChar"/>
    <w:rsid w:val="002A238B"/>
    <w:pPr>
      <w:ind w:left="90"/>
      <w:jc w:val="center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2A238B"/>
    <w:rPr>
      <w:rFonts w:ascii="Times New Roman" w:eastAsia="Times New Roman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2A238B"/>
  </w:style>
  <w:style w:type="paragraph" w:customStyle="1" w:styleId="CRQSwithAbbottA">
    <w:name w:val="CRQS with Abbott A"/>
    <w:basedOn w:val="TableHeaderText"/>
    <w:rsid w:val="002A238B"/>
    <w:pPr>
      <w:framePr w:hSpace="180" w:wrap="around" w:vAnchor="text" w:hAnchor="text" w:x="108" w:y="1"/>
      <w:tabs>
        <w:tab w:val="clear" w:pos="1800"/>
      </w:tabs>
      <w:spacing w:line="220" w:lineRule="exact"/>
      <w:ind w:left="360"/>
      <w:suppressOverlap/>
    </w:pPr>
    <w:rPr>
      <w:sz w:val="22"/>
    </w:rPr>
  </w:style>
  <w:style w:type="paragraph" w:styleId="DocumentMap">
    <w:name w:val="Document Map"/>
    <w:basedOn w:val="Normal"/>
    <w:link w:val="DocumentMapChar"/>
    <w:semiHidden/>
    <w:rsid w:val="002A2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A238B"/>
    <w:rPr>
      <w:rFonts w:ascii="Tahoma" w:eastAsia="Times New Roman" w:hAnsi="Tahoma" w:cs="Tahoma"/>
      <w:szCs w:val="24"/>
      <w:shd w:val="clear" w:color="auto" w:fill="000080"/>
    </w:rPr>
  </w:style>
  <w:style w:type="character" w:styleId="CommentReference">
    <w:name w:val="annotation reference"/>
    <w:semiHidden/>
    <w:rsid w:val="002A238B"/>
    <w:rPr>
      <w:sz w:val="16"/>
      <w:szCs w:val="16"/>
    </w:rPr>
  </w:style>
  <w:style w:type="paragraph" w:customStyle="1" w:styleId="10OverviewSection">
    <w:name w:val="1.0 Overview Section"/>
    <w:next w:val="Indent1"/>
    <w:rsid w:val="002A238B"/>
    <w:pPr>
      <w:keepNext/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dent1ListBullet">
    <w:name w:val="Indent 1 List Bullet"/>
    <w:rsid w:val="002A238B"/>
    <w:pPr>
      <w:numPr>
        <w:numId w:val="4"/>
      </w:num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Indent1ListDash">
    <w:name w:val="Indent 1 List Dash"/>
    <w:rsid w:val="002A238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20Definitions">
    <w:name w:val="2.0 Definitions"/>
    <w:next w:val="Indent1"/>
    <w:rsid w:val="002A238B"/>
    <w:pPr>
      <w:keepNext/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30Requirements">
    <w:name w:val="3.0 Requirements"/>
    <w:next w:val="Indent1"/>
    <w:rsid w:val="002A238B"/>
    <w:pPr>
      <w:keepNext/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40DocumentRequirements">
    <w:name w:val="4.0 Document Requirements"/>
    <w:next w:val="Indent1"/>
    <w:rsid w:val="002A238B"/>
    <w:pPr>
      <w:keepNext/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1Level2Heading">
    <w:name w:val="1+.1+ Level 2 Heading"/>
    <w:next w:val="Indent1"/>
    <w:rsid w:val="002A238B"/>
    <w:pPr>
      <w:keepNext/>
      <w:tabs>
        <w:tab w:val="left" w:pos="360"/>
      </w:tabs>
      <w:spacing w:after="0" w:line="240" w:lineRule="auto"/>
      <w:ind w:left="72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A23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A23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2A238B"/>
    <w:rPr>
      <w:vertAlign w:val="superscript"/>
    </w:rPr>
  </w:style>
  <w:style w:type="paragraph" w:customStyle="1" w:styleId="10Overview">
    <w:name w:val="1.0 Overview"/>
    <w:basedOn w:val="10OverviewSection"/>
    <w:rsid w:val="002A238B"/>
    <w:pPr>
      <w:numPr>
        <w:numId w:val="3"/>
      </w:numPr>
    </w:pPr>
  </w:style>
  <w:style w:type="paragraph" w:customStyle="1" w:styleId="111Level3Heading">
    <w:name w:val="1+.1+.1+ Level 3 Heading"/>
    <w:next w:val="Indent1"/>
    <w:rsid w:val="002A238B"/>
    <w:pPr>
      <w:keepNext/>
      <w:tabs>
        <w:tab w:val="left" w:pos="720"/>
      </w:tabs>
      <w:spacing w:after="0" w:line="240" w:lineRule="auto"/>
      <w:ind w:left="1440" w:hanging="72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111Level4Heading">
    <w:name w:val="1+.1+.1+.1+ Level 4 Heading"/>
    <w:next w:val="Indent2"/>
    <w:rsid w:val="002A238B"/>
    <w:pPr>
      <w:keepNext/>
      <w:tabs>
        <w:tab w:val="left" w:pos="360"/>
      </w:tabs>
      <w:spacing w:after="0" w:line="240" w:lineRule="auto"/>
      <w:ind w:left="180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dent2ListBullet">
    <w:name w:val="Indent 2 List Bullet"/>
    <w:rsid w:val="002A238B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Indent2ListDash">
    <w:name w:val="Indent 2 List Dash"/>
    <w:rsid w:val="002A238B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TableTextListBullet">
    <w:name w:val="Table Text List Bullet"/>
    <w:rsid w:val="002A238B"/>
    <w:pPr>
      <w:numPr>
        <w:numId w:val="11"/>
      </w:numPr>
      <w:tabs>
        <w:tab w:val="clear" w:pos="360"/>
        <w:tab w:val="left" w:pos="180"/>
      </w:tabs>
      <w:spacing w:after="0" w:line="240" w:lineRule="auto"/>
      <w:ind w:left="187" w:hanging="187"/>
    </w:pPr>
    <w:rPr>
      <w:rFonts w:ascii="Times New Roman" w:eastAsia="Times New Roman" w:hAnsi="Times New Roman" w:cs="Times New Roman"/>
      <w:szCs w:val="20"/>
    </w:rPr>
  </w:style>
  <w:style w:type="paragraph" w:customStyle="1" w:styleId="TableTextListDash">
    <w:name w:val="Table Text List Dash"/>
    <w:rsid w:val="002A238B"/>
    <w:pPr>
      <w:numPr>
        <w:numId w:val="12"/>
      </w:numPr>
      <w:tabs>
        <w:tab w:val="clear" w:pos="547"/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semiHidden/>
    <w:rsid w:val="002A2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A238B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2A238B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paragraph" w:customStyle="1" w:styleId="oIndent2ListHollowBullet">
    <w:name w:val="o Indent 2 List Hollow Bullet"/>
    <w:basedOn w:val="Normal"/>
    <w:next w:val="Indent2ListDash"/>
    <w:rsid w:val="002A238B"/>
    <w:pPr>
      <w:numPr>
        <w:numId w:val="14"/>
      </w:numPr>
    </w:pPr>
  </w:style>
  <w:style w:type="character" w:styleId="FollowedHyperlink">
    <w:name w:val="FollowedHyperlink"/>
    <w:basedOn w:val="DefaultParagraphFont"/>
    <w:rsid w:val="002A238B"/>
    <w:rPr>
      <w:color w:val="954F72" w:themeColor="followedHyperlink"/>
      <w:u w:val="single"/>
    </w:rPr>
  </w:style>
  <w:style w:type="paragraph" w:customStyle="1" w:styleId="ABTTableBody">
    <w:name w:val="ABT_Table_Body"/>
    <w:basedOn w:val="Normal"/>
    <w:rsid w:val="002A238B"/>
    <w:pPr>
      <w:widowControl w:val="0"/>
      <w:tabs>
        <w:tab w:val="left" w:pos="1080"/>
      </w:tabs>
      <w:spacing w:before="120" w:after="120"/>
    </w:pPr>
    <w:rPr>
      <w:rFonts w:ascii="Arial" w:hAnsi="Arial"/>
      <w:color w:val="000000"/>
      <w:sz w:val="20"/>
      <w:szCs w:val="20"/>
    </w:rPr>
  </w:style>
  <w:style w:type="paragraph" w:customStyle="1" w:styleId="ABTTableTitle">
    <w:name w:val="ABT_Table_Title"/>
    <w:basedOn w:val="Normal"/>
    <w:rsid w:val="002A238B"/>
    <w:pPr>
      <w:widowControl w:val="0"/>
      <w:spacing w:before="120" w:after="120"/>
      <w:jc w:val="center"/>
    </w:pPr>
    <w:rPr>
      <w:rFonts w:ascii="Arial" w:hAnsi="Arial"/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A23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A238B"/>
    <w:rPr>
      <w:rFonts w:ascii="Times New Roman" w:eastAsia="Times New Roman" w:hAnsi="Times New Roman" w:cs="Times New Roman"/>
      <w:sz w:val="16"/>
      <w:szCs w:val="16"/>
    </w:rPr>
  </w:style>
  <w:style w:type="table" w:customStyle="1" w:styleId="ABTTable">
    <w:name w:val="ABT_Table"/>
    <w:basedOn w:val="TableGrid"/>
    <w:rsid w:val="002A238B"/>
    <w:rPr>
      <w:rFonts w:ascii="Arial" w:hAnsi="Arial"/>
      <w:lang w:val="en-IN" w:eastAsia="en-IN"/>
    </w:rPr>
    <w:tblPr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FABF8F"/>
        <w:vAlign w:val="center"/>
      </w:tcPr>
    </w:tblStylePr>
    <w:tblStylePr w:type="lastRow">
      <w:pPr>
        <w:wordWrap/>
        <w:spacing w:beforeLines="0" w:beforeAutospacing="0" w:afterLines="0" w:afterAutospacing="0"/>
        <w:jc w:val="left"/>
      </w:pPr>
      <w:rPr>
        <w:rFonts w:ascii="Arial" w:hAnsi="Arial"/>
        <w:sz w:val="20"/>
      </w:rPr>
      <w:tblPr/>
      <w:tcPr>
        <w:vAlign w:val="center"/>
      </w:tcPr>
    </w:tblStylePr>
  </w:style>
  <w:style w:type="table" w:styleId="TableGrid">
    <w:name w:val="Table Grid"/>
    <w:basedOn w:val="TableNormal"/>
    <w:rsid w:val="002A2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eted">
    <w:name w:val="body_bulleted"/>
    <w:basedOn w:val="Normal"/>
    <w:rsid w:val="002A238B"/>
    <w:pPr>
      <w:numPr>
        <w:numId w:val="15"/>
      </w:numPr>
      <w:tabs>
        <w:tab w:val="left" w:pos="720"/>
        <w:tab w:val="left" w:pos="2160"/>
      </w:tabs>
      <w:spacing w:before="120" w:after="120"/>
    </w:pPr>
  </w:style>
  <w:style w:type="paragraph" w:customStyle="1" w:styleId="tabletext0">
    <w:name w:val="table_text"/>
    <w:basedOn w:val="Normal"/>
    <w:rsid w:val="002A238B"/>
    <w:pPr>
      <w:spacing w:before="40" w:after="40"/>
      <w:ind w:left="-18" w:firstLine="18"/>
    </w:pPr>
    <w:rPr>
      <w:rFonts w:ascii="Arial" w:hAnsi="Arial"/>
      <w:color w:val="000000"/>
      <w:sz w:val="18"/>
      <w:szCs w:val="20"/>
    </w:rPr>
  </w:style>
  <w:style w:type="paragraph" w:styleId="NoSpacing">
    <w:name w:val="No Spacing"/>
    <w:aliases w:val="Body,No Spacing1"/>
    <w:basedOn w:val="Normal"/>
    <w:link w:val="NoSpacingChar"/>
    <w:qFormat/>
    <w:rsid w:val="002A238B"/>
    <w:rPr>
      <w:rFonts w:ascii="Calibri" w:hAnsi="Calibri"/>
      <w:szCs w:val="22"/>
      <w:lang w:bidi="en-US"/>
    </w:rPr>
  </w:style>
  <w:style w:type="character" w:customStyle="1" w:styleId="NoSpacingChar">
    <w:name w:val="No Spacing Char"/>
    <w:aliases w:val="Body Char,No Spacing1 Char"/>
    <w:basedOn w:val="DefaultParagraphFont"/>
    <w:link w:val="NoSpacing"/>
    <w:rsid w:val="002A238B"/>
    <w:rPr>
      <w:rFonts w:ascii="Calibri" w:eastAsia="Times New Roman" w:hAnsi="Calibri" w:cs="Times New Roman"/>
      <w:lang w:bidi="en-US"/>
    </w:rPr>
  </w:style>
  <w:style w:type="paragraph" w:customStyle="1" w:styleId="ABTBody">
    <w:name w:val="ABT_Body"/>
    <w:next w:val="Normal"/>
    <w:rsid w:val="002A238B"/>
    <w:pPr>
      <w:spacing w:after="0" w:line="360" w:lineRule="auto"/>
      <w:ind w:left="720"/>
      <w:jc w:val="both"/>
    </w:pPr>
    <w:rPr>
      <w:rFonts w:ascii="Arial" w:eastAsia="Times New Roman" w:hAnsi="Arial" w:cs="Times New Roman"/>
      <w:iCs/>
      <w:szCs w:val="20"/>
    </w:rPr>
  </w:style>
  <w:style w:type="paragraph" w:customStyle="1" w:styleId="ABTBullet1">
    <w:name w:val="ABT_Bullet 1"/>
    <w:basedOn w:val="Normal"/>
    <w:rsid w:val="002A238B"/>
    <w:pPr>
      <w:widowControl w:val="0"/>
      <w:numPr>
        <w:numId w:val="16"/>
      </w:numPr>
      <w:spacing w:before="120" w:after="120"/>
      <w:jc w:val="both"/>
    </w:pPr>
    <w:rPr>
      <w:rFonts w:ascii="Arial" w:hAnsi="Arial"/>
      <w:iCs/>
      <w:sz w:val="20"/>
      <w:szCs w:val="20"/>
    </w:rPr>
  </w:style>
  <w:style w:type="paragraph" w:customStyle="1" w:styleId="Heading3Text">
    <w:name w:val="Heading 3 Text"/>
    <w:basedOn w:val="Normal"/>
    <w:rsid w:val="002A238B"/>
    <w:pPr>
      <w:spacing w:after="120"/>
      <w:ind w:left="2160"/>
    </w:pPr>
    <w:rPr>
      <w:rFonts w:ascii="Arial" w:hAnsi="Arial"/>
      <w:szCs w:val="20"/>
    </w:rPr>
  </w:style>
  <w:style w:type="paragraph" w:customStyle="1" w:styleId="Para">
    <w:name w:val="Para"/>
    <w:basedOn w:val="Normal"/>
    <w:semiHidden/>
    <w:rsid w:val="002A238B"/>
    <w:pPr>
      <w:spacing w:before="120"/>
      <w:jc w:val="both"/>
    </w:pPr>
    <w:rPr>
      <w:sz w:val="20"/>
      <w:szCs w:val="20"/>
    </w:rPr>
  </w:style>
  <w:style w:type="paragraph" w:customStyle="1" w:styleId="AVPIIBody">
    <w:name w:val="AVPII Body"/>
    <w:next w:val="Normal"/>
    <w:qFormat/>
    <w:rsid w:val="002A238B"/>
    <w:pPr>
      <w:spacing w:before="120" w:after="120" w:line="360" w:lineRule="auto"/>
      <w:ind w:left="1800"/>
    </w:pPr>
    <w:rPr>
      <w:rFonts w:ascii="Arial" w:eastAsia="Times New Roman" w:hAnsi="Arial" w:cs="Times New Roman"/>
      <w:iCs/>
      <w:sz w:val="20"/>
      <w:szCs w:val="20"/>
    </w:rPr>
  </w:style>
  <w:style w:type="paragraph" w:styleId="ListParagraph">
    <w:name w:val="List Paragraph"/>
    <w:basedOn w:val="Normal"/>
    <w:uiPriority w:val="1"/>
    <w:qFormat/>
    <w:rsid w:val="002A238B"/>
    <w:pPr>
      <w:ind w:left="720"/>
      <w:contextualSpacing/>
    </w:pPr>
    <w:rPr>
      <w:sz w:val="24"/>
      <w:szCs w:val="20"/>
    </w:rPr>
  </w:style>
  <w:style w:type="character" w:customStyle="1" w:styleId="SubHead1Char">
    <w:name w:val="SubHead1 Char"/>
    <w:link w:val="SubHead1"/>
    <w:locked/>
    <w:rsid w:val="002A238B"/>
    <w:rPr>
      <w:b/>
      <w:sz w:val="24"/>
    </w:rPr>
  </w:style>
  <w:style w:type="paragraph" w:customStyle="1" w:styleId="SubHead1">
    <w:name w:val="SubHead1"/>
    <w:basedOn w:val="Normal"/>
    <w:link w:val="SubHead1Char"/>
    <w:qFormat/>
    <w:rsid w:val="002A238B"/>
    <w:pPr>
      <w:keepNext/>
      <w:spacing w:after="120"/>
      <w:ind w:left="1080" w:hanging="360"/>
    </w:pPr>
    <w:rPr>
      <w:rFonts w:asciiTheme="minorHAnsi" w:eastAsiaTheme="minorHAnsi" w:hAnsiTheme="minorHAnsi" w:cstheme="minorBidi"/>
      <w:b/>
      <w:sz w:val="24"/>
      <w:szCs w:val="22"/>
    </w:rPr>
  </w:style>
  <w:style w:type="paragraph" w:styleId="BodyText">
    <w:name w:val="Body Text"/>
    <w:basedOn w:val="Normal"/>
    <w:link w:val="BodyTextChar"/>
    <w:unhideWhenUsed/>
    <w:rsid w:val="002A23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A238B"/>
    <w:rPr>
      <w:rFonts w:ascii="Times New Roman" w:eastAsia="Times New Roman" w:hAnsi="Times New Roman" w:cs="Times New Roman"/>
      <w:szCs w:val="24"/>
    </w:rPr>
  </w:style>
  <w:style w:type="paragraph" w:customStyle="1" w:styleId="AVPIISub-heading">
    <w:name w:val="AVPII Sub-heading"/>
    <w:next w:val="Normal"/>
    <w:qFormat/>
    <w:rsid w:val="002A238B"/>
    <w:pPr>
      <w:spacing w:before="120" w:after="120" w:line="240" w:lineRule="atLeast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Header">
    <w:name w:val="Table Header"/>
    <w:link w:val="TableHeaderChar"/>
    <w:rsid w:val="002A238B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1">
    <w:name w:val="Head1"/>
    <w:basedOn w:val="Heading1"/>
    <w:qFormat/>
    <w:rsid w:val="002A238B"/>
    <w:pPr>
      <w:numPr>
        <w:numId w:val="17"/>
      </w:numPr>
      <w:tabs>
        <w:tab w:val="clear" w:pos="1440"/>
        <w:tab w:val="left" w:pos="360"/>
      </w:tabs>
      <w:spacing w:after="120"/>
    </w:pPr>
  </w:style>
  <w:style w:type="character" w:customStyle="1" w:styleId="TableHeaderChar">
    <w:name w:val="Table Header Char"/>
    <w:link w:val="TableHeader"/>
    <w:rsid w:val="002A238B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VPIIBullet">
    <w:name w:val="AVPII Bullet"/>
    <w:next w:val="Normal"/>
    <w:qFormat/>
    <w:rsid w:val="002A238B"/>
    <w:pPr>
      <w:numPr>
        <w:numId w:val="18"/>
      </w:numPr>
      <w:spacing w:before="120" w:after="120" w:line="360" w:lineRule="auto"/>
      <w:ind w:right="115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Indent1Char">
    <w:name w:val="Indent 1 Char"/>
    <w:link w:val="Indent1"/>
    <w:locked/>
    <w:rsid w:val="002A238B"/>
    <w:rPr>
      <w:rFonts w:ascii="Times New Roman" w:eastAsia="Times New Roman" w:hAnsi="Times New Roman" w:cs="Times New Roman"/>
      <w:szCs w:val="24"/>
    </w:rPr>
  </w:style>
  <w:style w:type="character" w:customStyle="1" w:styleId="TableTextChar">
    <w:name w:val="Table Text Char"/>
    <w:link w:val="TableText"/>
    <w:locked/>
    <w:rsid w:val="002A238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2A238B"/>
    <w:pPr>
      <w:spacing w:before="100" w:beforeAutospacing="1" w:after="100" w:afterAutospacing="1"/>
    </w:pPr>
    <w:rPr>
      <w:sz w:val="24"/>
    </w:rPr>
  </w:style>
  <w:style w:type="paragraph" w:styleId="BodyText2">
    <w:name w:val="Body Text 2"/>
    <w:basedOn w:val="Normal"/>
    <w:link w:val="BodyText2Char"/>
    <w:rsid w:val="002A238B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A238B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2A238B"/>
    <w:pPr>
      <w:overflowPunct w:val="0"/>
      <w:autoSpaceDE w:val="0"/>
      <w:autoSpaceDN w:val="0"/>
      <w:adjustRightInd w:val="0"/>
      <w:spacing w:after="120"/>
      <w:textAlignment w:val="baseline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A238B"/>
    <w:rPr>
      <w:rFonts w:ascii="Times New Roman" w:eastAsia="Times New Roman" w:hAnsi="Times New Roman" w:cs="Times New Roman"/>
      <w:sz w:val="16"/>
      <w:szCs w:val="16"/>
    </w:rPr>
  </w:style>
  <w:style w:type="paragraph" w:styleId="NormalIndent">
    <w:name w:val="Normal Indent"/>
    <w:basedOn w:val="Normal"/>
    <w:rsid w:val="002A238B"/>
    <w:pPr>
      <w:widowControl w:val="0"/>
      <w:spacing w:before="26" w:after="240" w:line="240" w:lineRule="atLeast"/>
      <w:ind w:left="720" w:right="115"/>
    </w:pPr>
    <w:rPr>
      <w:rFonts w:ascii="Arial" w:hAnsi="Arial"/>
      <w:sz w:val="20"/>
      <w:szCs w:val="20"/>
    </w:rPr>
  </w:style>
  <w:style w:type="paragraph" w:customStyle="1" w:styleId="Bodytext0">
    <w:name w:val="Bodytext"/>
    <w:basedOn w:val="Normal"/>
    <w:rsid w:val="002A238B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A2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238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2A238B"/>
    <w:rPr>
      <w:color w:val="2B579A"/>
      <w:shd w:val="clear" w:color="auto" w:fill="E6E6E6"/>
    </w:rPr>
  </w:style>
  <w:style w:type="paragraph" w:customStyle="1" w:styleId="NormalTemplate">
    <w:name w:val="Normal Template"/>
    <w:basedOn w:val="Normal"/>
    <w:rsid w:val="002A238B"/>
    <w:pPr>
      <w:spacing w:before="120" w:after="120"/>
    </w:pPr>
    <w:rPr>
      <w:rFonts w:ascii="Arial" w:hAnsi="Arial" w:cs="Arial"/>
      <w:sz w:val="20"/>
      <w:szCs w:val="20"/>
    </w:rPr>
  </w:style>
  <w:style w:type="table" w:styleId="GridTable1Light">
    <w:name w:val="Grid Table 1 Light"/>
    <w:basedOn w:val="TableNormal"/>
    <w:uiPriority w:val="46"/>
    <w:rsid w:val="002A2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text-standard">
    <w:name w:val="body text - standard"/>
    <w:basedOn w:val="Normal"/>
    <w:link w:val="bodytext-standardChar"/>
    <w:rsid w:val="002A238B"/>
    <w:pPr>
      <w:spacing w:before="120" w:after="120"/>
    </w:pPr>
    <w:rPr>
      <w:rFonts w:ascii="Arial" w:eastAsia="Arial Unicode MS" w:hAnsi="Arial" w:cs="Arial"/>
      <w:szCs w:val="22"/>
    </w:rPr>
  </w:style>
  <w:style w:type="character" w:customStyle="1" w:styleId="bodytext-standardChar">
    <w:name w:val="body text - standard Char"/>
    <w:link w:val="bodytext-standard"/>
    <w:rsid w:val="002A238B"/>
    <w:rPr>
      <w:rFonts w:ascii="Arial" w:eastAsia="Arial Unicode MS" w:hAnsi="Arial" w:cs="Arial"/>
    </w:rPr>
  </w:style>
  <w:style w:type="paragraph" w:customStyle="1" w:styleId="TableParagraph">
    <w:name w:val="Table Paragraph"/>
    <w:basedOn w:val="Normal"/>
    <w:uiPriority w:val="1"/>
    <w:qFormat/>
    <w:rsid w:val="00CE0854"/>
    <w:pPr>
      <w:autoSpaceDE w:val="0"/>
      <w:autoSpaceDN w:val="0"/>
      <w:adjustRightInd w:val="0"/>
      <w:spacing w:before="120"/>
      <w:ind w:left="116" w:right="107"/>
      <w:jc w:val="center"/>
    </w:pPr>
    <w:rPr>
      <w:rFonts w:eastAsiaTheme="minorHAnsi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helpdesk@mdsol.com" TargetMode="External"/><Relationship Id="rId18" Type="http://schemas.openxmlformats.org/officeDocument/2006/relationships/hyperlink" Target="mailto:saikat.saha1@abbott.com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helpdesk@mdsol.com" TargetMode="External"/><Relationship Id="rId17" Type="http://schemas.openxmlformats.org/officeDocument/2006/relationships/hyperlink" Target="file://localhost/C:/Users/SALEMRX1/Desktop/helpdesk%40mdso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OREDX4@oneabbott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mchou@mdsol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abbottvascular.mdsol.com/" TargetMode="External"/><Relationship Id="rId14" Type="http://schemas.openxmlformats.org/officeDocument/2006/relationships/hyperlink" Target="mailto:mmilington@mdsol.com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022F-80DE-40C9-9D43-7CF85E00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Saikat</dc:creator>
  <cp:keywords/>
  <dc:description/>
  <cp:lastModifiedBy>Saha, Saikat (Cognizant)</cp:lastModifiedBy>
  <cp:revision>44</cp:revision>
  <dcterms:created xsi:type="dcterms:W3CDTF">2020-08-06T05:17:00Z</dcterms:created>
  <dcterms:modified xsi:type="dcterms:W3CDTF">2020-08-07T11:39:00Z</dcterms:modified>
</cp:coreProperties>
</file>